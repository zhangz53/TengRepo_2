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E4D46" w14:textId="77777777" w:rsidR="000C2904" w:rsidRDefault="000C2904" w:rsidP="002378EE">
      <w:pPr>
        <w:spacing w:after="0"/>
        <w:rPr>
          <w:ins w:id="0" w:author="Xing-Dong Yang" w:date="2015-08-31T20:26:00Z"/>
          <w:b/>
          <w:i/>
        </w:rPr>
      </w:pPr>
      <w:r>
        <w:rPr>
          <w:b/>
          <w:i/>
        </w:rPr>
        <w:t>Total time: around 2:30min.</w:t>
      </w:r>
    </w:p>
    <w:p w14:paraId="7E474E9E" w14:textId="77777777" w:rsidR="00236985" w:rsidRDefault="00236985" w:rsidP="002378EE">
      <w:pPr>
        <w:spacing w:after="0"/>
        <w:rPr>
          <w:ins w:id="1" w:author="Xing-Dong Yang" w:date="2015-08-31T20:26:00Z"/>
          <w:b/>
          <w:i/>
        </w:rPr>
      </w:pPr>
      <w:ins w:id="2" w:author="Xing-Dong Yang" w:date="2015-08-31T20:26:00Z">
        <w:r>
          <w:rPr>
            <w:b/>
            <w:i/>
          </w:rPr>
          <w:t>[Introduction]</w:t>
        </w:r>
      </w:ins>
      <w:ins w:id="3" w:author="Xing-Dong Yang" w:date="2015-08-31T20:28:00Z">
        <w:r>
          <w:rPr>
            <w:b/>
            <w:i/>
          </w:rPr>
          <w:t xml:space="preserve"> – </w:t>
        </w:r>
        <w:commentRangeStart w:id="4"/>
        <w:r>
          <w:rPr>
            <w:b/>
            <w:i/>
          </w:rPr>
          <w:t xml:space="preserve">n </w:t>
        </w:r>
        <w:r w:rsidR="00DF2B47">
          <w:rPr>
            <w:b/>
            <w:i/>
          </w:rPr>
          <w:t>minutes</w:t>
        </w:r>
      </w:ins>
      <w:commentRangeEnd w:id="4"/>
      <w:ins w:id="5" w:author="Xing-Dong Yang" w:date="2015-08-31T20:55:00Z">
        <w:r w:rsidR="00AD1AAB">
          <w:rPr>
            <w:rStyle w:val="a3"/>
          </w:rPr>
          <w:commentReference w:id="4"/>
        </w:r>
      </w:ins>
    </w:p>
    <w:p w14:paraId="109FFB96" w14:textId="3EA6C290" w:rsidR="00CC3367" w:rsidRDefault="00236985" w:rsidP="002378EE">
      <w:pPr>
        <w:spacing w:after="0"/>
        <w:rPr>
          <w:ins w:id="6" w:author="Xing-Dong Yang" w:date="2015-08-31T20:43:00Z"/>
        </w:rPr>
      </w:pPr>
      <w:ins w:id="7" w:author="Xing-Dong Yang" w:date="2015-08-31T20:28:00Z">
        <w:del w:id="8" w:author="David Ahlström" w:date="2015-09-01T07:52:00Z">
          <w:r w:rsidDel="009F6D8D">
            <w:delText>In this video, w</w:delText>
          </w:r>
        </w:del>
      </w:ins>
      <w:ins w:id="9" w:author="David Ahlström" w:date="2015-09-01T07:52:00Z">
        <w:r w:rsidR="009F6D8D">
          <w:t>W</w:t>
        </w:r>
      </w:ins>
      <w:ins w:id="10" w:author="Xing-Dong Yang" w:date="2015-08-31T20:28:00Z">
        <w:r>
          <w:t xml:space="preserve">e present </w:t>
        </w:r>
      </w:ins>
      <w:ins w:id="11" w:author="Xing-Dong Yang" w:date="2015-08-31T20:26:00Z">
        <w:r>
          <w:t>Vidgets (</w:t>
        </w:r>
        <w:commentRangeStart w:id="12"/>
        <w:r>
          <w:t>we need to finalize a name</w:t>
        </w:r>
      </w:ins>
      <w:commentRangeEnd w:id="12"/>
      <w:r w:rsidR="008D55EC">
        <w:rPr>
          <w:rStyle w:val="a3"/>
        </w:rPr>
        <w:commentReference w:id="12"/>
      </w:r>
      <w:ins w:id="13" w:author="Xing-Dong Yang" w:date="2015-08-31T20:26:00Z">
        <w:r>
          <w:t xml:space="preserve">), </w:t>
        </w:r>
      </w:ins>
      <w:ins w:id="14" w:author="Xing-Dong Yang" w:date="2015-08-31T20:27:00Z">
        <w:r>
          <w:t>a</w:t>
        </w:r>
      </w:ins>
      <w:ins w:id="15" w:author="Xing-Dong Yang" w:date="2015-08-31T20:29:00Z">
        <w:r>
          <w:t xml:space="preserve"> technique </w:t>
        </w:r>
      </w:ins>
      <w:ins w:id="16" w:author="David Ahlström" w:date="2015-09-01T07:52:00Z">
        <w:r w:rsidR="009F6D8D">
          <w:t xml:space="preserve">that </w:t>
        </w:r>
      </w:ins>
      <w:ins w:id="17" w:author="Xing-Dong Yang" w:date="2015-08-31T20:29:00Z">
        <w:r>
          <w:t>allows the user</w:t>
        </w:r>
        <w:del w:id="18" w:author="David Ahlström" w:date="2015-09-01T07:53:00Z">
          <w:r w:rsidDel="009F6D8D">
            <w:delText>s</w:delText>
          </w:r>
        </w:del>
        <w:r>
          <w:t xml:space="preserve"> to </w:t>
        </w:r>
      </w:ins>
      <w:ins w:id="19" w:author="Xing-Dong Yang" w:date="2015-08-31T20:30:00Z">
        <w:r>
          <w:t xml:space="preserve">carry out touch input on </w:t>
        </w:r>
      </w:ins>
      <w:ins w:id="20" w:author="Xing-Dong Yang" w:date="2015-08-31T20:32:00Z">
        <w:r w:rsidR="00435607">
          <w:t>passive</w:t>
        </w:r>
      </w:ins>
      <w:ins w:id="21" w:author="Xing-Dong Yang" w:date="2015-08-31T20:30:00Z">
        <w:r>
          <w:t xml:space="preserve"> objects</w:t>
        </w:r>
      </w:ins>
      <w:ins w:id="22" w:author="David Ahlström" w:date="2015-09-01T08:00:00Z">
        <w:r w:rsidR="009F6D8D">
          <w:t xml:space="preserve"> by swiping across their surfaces.</w:t>
        </w:r>
      </w:ins>
      <w:ins w:id="23" w:author="Xing-Dong Yang" w:date="2015-08-31T20:30:00Z">
        <w:r>
          <w:t xml:space="preserve"> </w:t>
        </w:r>
      </w:ins>
      <w:ins w:id="24" w:author="David Ahlström" w:date="2015-09-01T08:00:00Z">
        <w:r w:rsidR="009F6D8D">
          <w:t xml:space="preserve">There is </w:t>
        </w:r>
      </w:ins>
      <w:ins w:id="25" w:author="Xing-Dong Yang" w:date="2015-08-31T20:32:00Z">
        <w:del w:id="26" w:author="David Ahlström" w:date="2015-09-01T08:00:00Z">
          <w:r w:rsidR="00435607" w:rsidDel="009F6D8D">
            <w:delText xml:space="preserve">without </w:delText>
          </w:r>
        </w:del>
      </w:ins>
      <w:ins w:id="27" w:author="Xing-Dong Yang" w:date="2015-08-31T20:35:00Z">
        <w:del w:id="28" w:author="David Ahlström" w:date="2015-09-01T08:01:00Z">
          <w:r w:rsidR="00435607" w:rsidDel="009F6D8D">
            <w:delText>the</w:delText>
          </w:r>
        </w:del>
      </w:ins>
      <w:ins w:id="29" w:author="David Ahlström" w:date="2015-09-01T08:01:00Z">
        <w:r w:rsidR="009F6D8D">
          <w:t>no</w:t>
        </w:r>
      </w:ins>
      <w:ins w:id="30" w:author="Xing-Dong Yang" w:date="2015-08-31T20:35:00Z">
        <w:r w:rsidR="00435607">
          <w:t xml:space="preserve"> need to instrument the object</w:t>
        </w:r>
      </w:ins>
      <w:ins w:id="31" w:author="David Ahlström" w:date="2015-09-01T08:01:00Z">
        <w:r w:rsidR="009F6D8D">
          <w:t>s</w:t>
        </w:r>
      </w:ins>
      <w:ins w:id="32" w:author="Xing-Dong Yang" w:date="2015-08-31T20:35:00Z">
        <w:r w:rsidR="00435607">
          <w:t xml:space="preserve"> </w:t>
        </w:r>
        <w:del w:id="33" w:author="David Ahlström" w:date="2015-09-01T08:04:00Z">
          <w:r w:rsidR="00435607" w:rsidDel="009F6D8D">
            <w:delText>or</w:delText>
          </w:r>
        </w:del>
      </w:ins>
      <w:ins w:id="34" w:author="Xing-Dong Yang" w:date="2015-08-31T20:37:00Z">
        <w:del w:id="35" w:author="David Ahlström" w:date="2015-09-01T08:04:00Z">
          <w:r w:rsidR="00435607" w:rsidDel="009F6D8D">
            <w:delText xml:space="preserve"> the</w:delText>
          </w:r>
        </w:del>
      </w:ins>
      <w:ins w:id="36" w:author="Xing-Dong Yang" w:date="2015-08-31T20:35:00Z">
        <w:del w:id="37" w:author="David Ahlström" w:date="2015-09-01T08:04:00Z">
          <w:r w:rsidR="00435607" w:rsidDel="009F6D8D">
            <w:delText xml:space="preserve"> user </w:delText>
          </w:r>
        </w:del>
      </w:ins>
      <w:ins w:id="38" w:author="David Ahlström" w:date="2015-09-01T08:01:00Z">
        <w:r w:rsidR="009F6D8D">
          <w:t xml:space="preserve">with </w:t>
        </w:r>
      </w:ins>
      <w:ins w:id="39" w:author="Xing-Dong Yang" w:date="2015-08-31T20:35:00Z">
        <w:del w:id="40" w:author="David Ahlström" w:date="2015-09-01T08:01:00Z">
          <w:r w:rsidR="00435607" w:rsidDel="009F6D8D">
            <w:delText xml:space="preserve">using </w:delText>
          </w:r>
        </w:del>
        <w:r w:rsidR="00435607">
          <w:t xml:space="preserve">electronics and sensors. </w:t>
        </w:r>
      </w:ins>
    </w:p>
    <w:p w14:paraId="64836A74" w14:textId="77777777" w:rsidR="00435607" w:rsidDel="009F6D8D" w:rsidRDefault="00435607" w:rsidP="002378EE">
      <w:pPr>
        <w:spacing w:after="0"/>
        <w:rPr>
          <w:ins w:id="41" w:author="Xing-Dong Yang" w:date="2015-08-31T20:44:00Z"/>
          <w:del w:id="42" w:author="David Ahlström" w:date="2015-09-01T07:52:00Z"/>
        </w:rPr>
      </w:pPr>
      <w:ins w:id="43" w:author="Xing-Dong Yang" w:date="2015-08-31T20:33:00Z">
        <w:r>
          <w:t>[</w:t>
        </w:r>
      </w:ins>
      <w:ins w:id="44" w:author="Xing-Dong Yang" w:date="2015-08-31T20:34:00Z">
        <w:r>
          <w:t xml:space="preserve">pause to </w:t>
        </w:r>
      </w:ins>
      <w:ins w:id="45" w:author="Xing-Dong Yang" w:date="2015-08-31T20:36:00Z">
        <w:r>
          <w:t xml:space="preserve">quickly </w:t>
        </w:r>
      </w:ins>
      <w:ins w:id="46" w:author="Xing-Dong Yang" w:date="2015-08-31T20:34:00Z">
        <w:r>
          <w:t>show demos of our technique</w:t>
        </w:r>
      </w:ins>
      <w:ins w:id="47" w:author="Xing-Dong Yang" w:date="2015-08-31T20:37:00Z">
        <w:r>
          <w:t xml:space="preserve">, e.g. natural bumps, </w:t>
        </w:r>
        <w:commentRangeStart w:id="48"/>
        <w:r>
          <w:t>3D printed bumps</w:t>
        </w:r>
      </w:ins>
      <w:commentRangeEnd w:id="48"/>
      <w:r w:rsidR="009F6D8D">
        <w:rPr>
          <w:rStyle w:val="a3"/>
        </w:rPr>
        <w:commentReference w:id="48"/>
      </w:r>
      <w:ins w:id="49" w:author="Xing-Dong Yang" w:date="2015-08-31T20:37:00Z">
        <w:r>
          <w:t>, etc</w:t>
        </w:r>
      </w:ins>
      <w:ins w:id="50" w:author="Xing-Dong Yang" w:date="2015-08-31T20:33:00Z">
        <w:r>
          <w:t>]</w:t>
        </w:r>
      </w:ins>
      <w:ins w:id="51" w:author="Xing-Dong Yang" w:date="2015-08-31T20:34:00Z">
        <w:r>
          <w:t>.</w:t>
        </w:r>
      </w:ins>
    </w:p>
    <w:p w14:paraId="27B14AC5" w14:textId="77777777" w:rsidR="009F6D8D" w:rsidRDefault="009F6D8D" w:rsidP="002378EE">
      <w:pPr>
        <w:spacing w:after="0"/>
        <w:rPr>
          <w:ins w:id="52" w:author="David Ahlström" w:date="2015-09-01T07:51:00Z"/>
        </w:rPr>
      </w:pPr>
    </w:p>
    <w:p w14:paraId="578E2BAD" w14:textId="77777777" w:rsidR="009F6D8D" w:rsidRDefault="009F6D8D" w:rsidP="002378EE">
      <w:pPr>
        <w:spacing w:after="0"/>
        <w:rPr>
          <w:ins w:id="53" w:author="Xing-Dong Yang" w:date="2015-08-31T20:34:00Z"/>
        </w:rPr>
      </w:pPr>
    </w:p>
    <w:p w14:paraId="7B2617E9" w14:textId="77777777" w:rsidR="00236985" w:rsidRPr="002378EE" w:rsidDel="00435607" w:rsidRDefault="00236985" w:rsidP="002378EE">
      <w:pPr>
        <w:spacing w:after="0"/>
        <w:rPr>
          <w:del w:id="54" w:author="Xing-Dong Yang" w:date="2015-08-31T20:36:00Z"/>
        </w:rPr>
      </w:pPr>
    </w:p>
    <w:p w14:paraId="7F7030F0" w14:textId="77777777" w:rsidR="00FF4A79" w:rsidRPr="00FA24B8" w:rsidRDefault="00FF4A79" w:rsidP="002378EE">
      <w:pPr>
        <w:spacing w:after="0"/>
        <w:rPr>
          <w:b/>
          <w:i/>
        </w:rPr>
      </w:pPr>
      <w:r w:rsidRPr="00FA24B8">
        <w:rPr>
          <w:b/>
          <w:i/>
        </w:rPr>
        <w:t>[Motivation]</w:t>
      </w:r>
      <w:ins w:id="55" w:author="Xing-Dong Yang" w:date="2015-08-31T20:39:00Z">
        <w:r w:rsidR="00DF2B47">
          <w:rPr>
            <w:b/>
            <w:i/>
          </w:rPr>
          <w:t xml:space="preserve"> – n minutes</w:t>
        </w:r>
      </w:ins>
    </w:p>
    <w:p w14:paraId="0E126B97" w14:textId="668B0447" w:rsidR="00CC3367" w:rsidRDefault="0020298E" w:rsidP="002378EE">
      <w:pPr>
        <w:spacing w:after="0"/>
        <w:rPr>
          <w:ins w:id="56" w:author="Xing-Dong Yang" w:date="2015-08-31T20:43:00Z"/>
        </w:rPr>
      </w:pPr>
      <w:ins w:id="57" w:author="Xing-Dong Yang" w:date="2015-08-31T20:16:00Z">
        <w:r>
          <w:t xml:space="preserve">Enabling touch input </w:t>
        </w:r>
      </w:ins>
      <w:ins w:id="58" w:author="Xing-Dong Yang" w:date="2015-08-31T20:17:00Z">
        <w:r>
          <w:t>i</w:t>
        </w:r>
      </w:ins>
      <w:ins w:id="59" w:author="Xing-Dong Yang" w:date="2015-08-31T20:16:00Z">
        <w:r>
          <w:t>n physical environment allows easy</w:t>
        </w:r>
      </w:ins>
      <w:ins w:id="60" w:author="David Ahlström" w:date="2015-09-01T08:18:00Z">
        <w:r w:rsidR="007B006E">
          <w:t xml:space="preserve"> and quick</w:t>
        </w:r>
      </w:ins>
      <w:ins w:id="61" w:author="Xing-Dong Yang" w:date="2015-08-31T20:16:00Z">
        <w:r>
          <w:t xml:space="preserve"> access to </w:t>
        </w:r>
      </w:ins>
      <w:ins w:id="62" w:author="Xing-Dong Yang" w:date="2015-08-31T20:19:00Z">
        <w:r>
          <w:t>compu</w:t>
        </w:r>
        <w:r w:rsidR="00DF2B47">
          <w:t>ting power</w:t>
        </w:r>
        <w:del w:id="63" w:author="David Ahlström" w:date="2015-09-01T08:18:00Z">
          <w:r w:rsidR="00DF2B47" w:rsidDel="007B006E">
            <w:delText xml:space="preserve"> by the users</w:delText>
          </w:r>
        </w:del>
        <w:r w:rsidR="00DF2B47">
          <w:t xml:space="preserve">. </w:t>
        </w:r>
      </w:ins>
      <w:ins w:id="64" w:author="Xing-Dong Yang" w:date="2015-08-31T20:20:00Z">
        <w:r>
          <w:t xml:space="preserve">While most of the </w:t>
        </w:r>
        <w:del w:id="65" w:author="David Ahlström" w:date="2015-09-01T08:21:00Z">
          <w:r w:rsidDel="002378EE">
            <w:delText xml:space="preserve">daily </w:delText>
          </w:r>
        </w:del>
      </w:ins>
      <w:ins w:id="66" w:author="David Ahlström" w:date="2015-09-01T08:21:00Z">
        <w:r w:rsidR="002378EE">
          <w:t xml:space="preserve">everyday </w:t>
        </w:r>
      </w:ins>
      <w:ins w:id="67" w:author="Xing-Dong Yang" w:date="2015-08-31T20:20:00Z">
        <w:r>
          <w:t xml:space="preserve">objects in </w:t>
        </w:r>
      </w:ins>
      <w:ins w:id="68" w:author="David Ahlström" w:date="2015-09-01T08:21:00Z">
        <w:r w:rsidR="002378EE">
          <w:t xml:space="preserve">a user’s surrounding </w:t>
        </w:r>
      </w:ins>
      <w:ins w:id="69" w:author="Xing-Dong Yang" w:date="2015-08-31T20:24:00Z">
        <w:del w:id="70" w:author="David Ahlström" w:date="2015-09-01T08:22:00Z">
          <w:r w:rsidR="00236985" w:rsidDel="002378EE">
            <w:delText>today’s</w:delText>
          </w:r>
        </w:del>
      </w:ins>
      <w:ins w:id="71" w:author="Xing-Dong Yang" w:date="2015-08-31T20:20:00Z">
        <w:del w:id="72" w:author="David Ahlström" w:date="2015-09-01T08:22:00Z">
          <w:r w:rsidDel="002378EE">
            <w:delText xml:space="preserve"> environment</w:delText>
          </w:r>
        </w:del>
      </w:ins>
      <w:ins w:id="73" w:author="Xing-Dong Yang" w:date="2015-08-31T20:22:00Z">
        <w:del w:id="74" w:author="David Ahlström" w:date="2015-09-01T08:22:00Z">
          <w:r w:rsidR="00236985" w:rsidDel="002378EE">
            <w:delText xml:space="preserve"> </w:delText>
          </w:r>
        </w:del>
        <w:r w:rsidR="00236985">
          <w:t xml:space="preserve">provide a </w:t>
        </w:r>
        <w:commentRangeStart w:id="75"/>
        <w:r w:rsidR="00236985">
          <w:t>surface</w:t>
        </w:r>
      </w:ins>
      <w:commentRangeEnd w:id="75"/>
      <w:r w:rsidR="00283A07">
        <w:rPr>
          <w:rStyle w:val="a3"/>
        </w:rPr>
        <w:commentReference w:id="75"/>
      </w:r>
      <w:ins w:id="76" w:author="Xing-Dong Yang" w:date="2015-08-31T20:22:00Z">
        <w:r w:rsidR="00236985">
          <w:t xml:space="preserve"> </w:t>
        </w:r>
      </w:ins>
      <w:ins w:id="77" w:author="Xing-Dong Yang" w:date="2015-08-31T20:24:00Z">
        <w:r w:rsidR="00236985">
          <w:t>for touch input</w:t>
        </w:r>
      </w:ins>
      <w:ins w:id="78" w:author="Xing-Dong Yang" w:date="2015-08-31T20:20:00Z">
        <w:r>
          <w:t xml:space="preserve"> </w:t>
        </w:r>
      </w:ins>
    </w:p>
    <w:p w14:paraId="73B631D4" w14:textId="77777777" w:rsidR="00CC3367" w:rsidRDefault="00236985" w:rsidP="002378EE">
      <w:pPr>
        <w:spacing w:after="0"/>
        <w:rPr>
          <w:ins w:id="79" w:author="Xing-Dong Yang" w:date="2015-08-31T20:44:00Z"/>
        </w:rPr>
      </w:pPr>
      <w:ins w:id="80" w:author="Xing-Dong Yang" w:date="2015-08-31T20:21:00Z">
        <w:r>
          <w:t>[pause to show</w:t>
        </w:r>
      </w:ins>
      <w:ins w:id="81" w:author="Xing-Dong Yang" w:date="2015-08-31T20:22:00Z">
        <w:r>
          <w:t xml:space="preserve"> finger swipes on a</w:t>
        </w:r>
      </w:ins>
      <w:ins w:id="82" w:author="Xing-Dong Yang" w:date="2015-08-31T20:21:00Z">
        <w:r>
          <w:t xml:space="preserve"> </w:t>
        </w:r>
      </w:ins>
      <w:ins w:id="83" w:author="Xing-Dong Yang" w:date="2015-08-31T20:22:00Z">
        <w:r>
          <w:t>wall, table, cup, pen, etc</w:t>
        </w:r>
      </w:ins>
      <w:ins w:id="84" w:author="Xing-Dong Yang" w:date="2015-08-31T20:21:00Z">
        <w:r>
          <w:t>]</w:t>
        </w:r>
      </w:ins>
      <w:ins w:id="85" w:author="Xing-Dong Yang" w:date="2015-08-31T20:24:00Z">
        <w:r>
          <w:t xml:space="preserve">, </w:t>
        </w:r>
      </w:ins>
    </w:p>
    <w:p w14:paraId="2FA29823" w14:textId="77777777" w:rsidR="00CC3367" w:rsidRDefault="00CC3367" w:rsidP="002378EE">
      <w:pPr>
        <w:spacing w:after="0"/>
        <w:rPr>
          <w:ins w:id="86" w:author="Xing-Dong Yang" w:date="2015-08-31T20:43:00Z"/>
        </w:rPr>
      </w:pPr>
    </w:p>
    <w:p w14:paraId="0BB355F4" w14:textId="52ABFF86" w:rsidR="00CC3367" w:rsidRDefault="00CC3367" w:rsidP="002378EE">
      <w:pPr>
        <w:spacing w:after="0"/>
        <w:rPr>
          <w:ins w:id="87" w:author="Xing-Dong Yang" w:date="2015-08-31T20:43:00Z"/>
        </w:rPr>
      </w:pPr>
      <w:ins w:id="88" w:author="Xing-Dong Yang" w:date="2015-08-31T20:43:00Z">
        <w:r>
          <w:t>Instrumenting</w:t>
        </w:r>
      </w:ins>
      <w:ins w:id="89" w:author="Xing-Dong Yang" w:date="2015-08-31T20:40:00Z">
        <w:r w:rsidR="00DF2B47">
          <w:t xml:space="preserve"> </w:t>
        </w:r>
      </w:ins>
      <w:ins w:id="90" w:author="Xing-Dong Yang" w:date="2015-08-31T20:41:00Z">
        <w:r w:rsidR="00DF2B47">
          <w:t xml:space="preserve">the environment </w:t>
        </w:r>
      </w:ins>
      <w:ins w:id="91" w:author="Xing-Dong Yang" w:date="2015-08-31T20:40:00Z">
        <w:r w:rsidR="00DF2B47">
          <w:t xml:space="preserve">for always-available input </w:t>
        </w:r>
        <w:del w:id="92" w:author="David Ahlström" w:date="2015-09-01T08:22:00Z">
          <w:r w:rsidR="00DF2B47" w:rsidDel="002378EE">
            <w:delText>can be</w:delText>
          </w:r>
        </w:del>
      </w:ins>
      <w:ins w:id="93" w:author="David Ahlström" w:date="2015-09-01T08:22:00Z">
        <w:r w:rsidR="002378EE">
          <w:t>is</w:t>
        </w:r>
      </w:ins>
      <w:ins w:id="94" w:author="Xing-Dong Yang" w:date="2015-08-31T20:40:00Z">
        <w:r w:rsidR="00DF2B47">
          <w:t xml:space="preserve"> </w:t>
        </w:r>
      </w:ins>
      <w:ins w:id="95" w:author="Xing-Dong Yang" w:date="2015-08-31T20:22:00Z">
        <w:r w:rsidR="00DF2B47">
          <w:t>te</w:t>
        </w:r>
      </w:ins>
      <w:ins w:id="96" w:author="Xing-Dong Yang" w:date="2015-08-31T20:41:00Z">
        <w:r w:rsidR="00DF2B47">
          <w:t xml:space="preserve">chnically challenging for </w:t>
        </w:r>
        <w:del w:id="97" w:author="David Ahlström" w:date="2015-09-01T08:22:00Z">
          <w:r w:rsidR="00DF2B47" w:rsidDel="002378EE">
            <w:delText>ordinary</w:delText>
          </w:r>
        </w:del>
      </w:ins>
      <w:ins w:id="98" w:author="David Ahlström" w:date="2015-09-01T08:22:00Z">
        <w:r w:rsidR="002378EE">
          <w:t>most</w:t>
        </w:r>
      </w:ins>
      <w:ins w:id="99" w:author="Xing-Dong Yang" w:date="2015-08-31T20:41:00Z">
        <w:r w:rsidR="00DF2B47">
          <w:t xml:space="preserve"> users </w:t>
        </w:r>
      </w:ins>
    </w:p>
    <w:p w14:paraId="79F51FF1" w14:textId="77777777" w:rsidR="0020298E" w:rsidRDefault="00DF2B47" w:rsidP="002378EE">
      <w:pPr>
        <w:spacing w:after="0"/>
        <w:rPr>
          <w:ins w:id="100" w:author="Xing-Dong Yang" w:date="2015-08-31T20:44:00Z"/>
        </w:rPr>
      </w:pPr>
      <w:ins w:id="101" w:author="Xing-Dong Yang" w:date="2015-08-31T20:41:00Z">
        <w:r>
          <w:t>[pause to show a user having hard t</w:t>
        </w:r>
        <w:r w:rsidR="00CC3367">
          <w:t>ime getting the electronics work properly</w:t>
        </w:r>
        <w:r>
          <w:t>].</w:t>
        </w:r>
      </w:ins>
    </w:p>
    <w:p w14:paraId="4BD76A7E" w14:textId="77777777" w:rsidR="00CC3367" w:rsidRDefault="00CC3367" w:rsidP="002378EE">
      <w:pPr>
        <w:spacing w:after="0"/>
        <w:rPr>
          <w:ins w:id="102" w:author="Xing-Dong Yang" w:date="2015-08-31T20:20:00Z"/>
        </w:rPr>
      </w:pPr>
    </w:p>
    <w:p w14:paraId="221D4D0D" w14:textId="1FC24CB4" w:rsidR="00CC3367" w:rsidRDefault="00CC3367" w:rsidP="002378EE">
      <w:pPr>
        <w:spacing w:after="0"/>
        <w:rPr>
          <w:ins w:id="103" w:author="Xing-Dong Yang" w:date="2015-08-31T20:45:00Z"/>
        </w:rPr>
      </w:pPr>
      <w:ins w:id="104" w:author="Xing-Dong Yang" w:date="2015-08-31T20:45:00Z">
        <w:r>
          <w:t>Additionally, special</w:t>
        </w:r>
        <w:del w:id="105" w:author="David Ahlström" w:date="2015-09-01T08:23:00Z">
          <w:r w:rsidDel="002378EE">
            <w:delText>ly</w:delText>
          </w:r>
        </w:del>
      </w:ins>
      <w:ins w:id="106" w:author="David Ahlström" w:date="2015-09-01T08:23:00Z">
        <w:r w:rsidR="002378EE">
          <w:t>-purpose</w:t>
        </w:r>
      </w:ins>
      <w:ins w:id="107" w:author="Xing-Dong Yang" w:date="2015-08-31T20:45:00Z">
        <w:r>
          <w:t xml:space="preserve"> </w:t>
        </w:r>
        <w:del w:id="108" w:author="David Ahlström" w:date="2015-09-01T08:23:00Z">
          <w:r w:rsidDel="002378EE">
            <w:delText xml:space="preserve">made </w:delText>
          </w:r>
        </w:del>
        <w:r>
          <w:t xml:space="preserve">body worn sensors are not accessible by </w:t>
        </w:r>
      </w:ins>
      <w:ins w:id="109" w:author="Xing-Dong Yang" w:date="2015-08-31T21:17:00Z">
        <w:r w:rsidR="00623D19">
          <w:t>today’s user</w:t>
        </w:r>
        <w:r w:rsidR="00C01A76">
          <w:t>s</w:t>
        </w:r>
      </w:ins>
      <w:ins w:id="110" w:author="Xing-Dong Yang" w:date="2015-08-31T20:45:00Z">
        <w:r>
          <w:t>.</w:t>
        </w:r>
      </w:ins>
    </w:p>
    <w:p w14:paraId="5921A711" w14:textId="77777777" w:rsidR="00CC3367" w:rsidRDefault="00CC3367" w:rsidP="002378EE">
      <w:pPr>
        <w:spacing w:after="0"/>
        <w:rPr>
          <w:ins w:id="111" w:author="Xing-Dong Yang" w:date="2015-08-31T20:45:00Z"/>
        </w:rPr>
      </w:pPr>
      <w:ins w:id="112" w:author="Xing-Dong Yang" w:date="2015-08-31T20:45:00Z">
        <w:r>
          <w:t>[</w:t>
        </w:r>
      </w:ins>
      <w:ins w:id="113" w:author="Xing-Dong Yang" w:date="2015-08-31T20:46:00Z">
        <w:r>
          <w:t xml:space="preserve">pause to show pictures of </w:t>
        </w:r>
        <w:commentRangeStart w:id="114"/>
        <w:r>
          <w:t>the existing devices</w:t>
        </w:r>
      </w:ins>
      <w:commentRangeEnd w:id="114"/>
      <w:r w:rsidR="002378EE">
        <w:rPr>
          <w:rStyle w:val="a3"/>
        </w:rPr>
        <w:commentReference w:id="114"/>
      </w:r>
      <w:ins w:id="115" w:author="Xing-Dong Yang" w:date="2015-08-31T20:45:00Z">
        <w:r>
          <w:t>]</w:t>
        </w:r>
      </w:ins>
    </w:p>
    <w:p w14:paraId="7B130B9E" w14:textId="77777777" w:rsidR="00CC3367" w:rsidRDefault="00CC3367" w:rsidP="002378EE">
      <w:pPr>
        <w:spacing w:after="0"/>
        <w:rPr>
          <w:ins w:id="116" w:author="Xing-Dong Yang" w:date="2015-08-31T20:43:00Z"/>
        </w:rPr>
      </w:pPr>
    </w:p>
    <w:p w14:paraId="24B1A170" w14:textId="77777777" w:rsidR="00397123" w:rsidDel="00236985" w:rsidRDefault="00806B08" w:rsidP="002378EE">
      <w:pPr>
        <w:spacing w:after="0"/>
        <w:rPr>
          <w:del w:id="117" w:author="Xing-Dong Yang" w:date="2015-08-31T20:24:00Z"/>
        </w:rPr>
      </w:pPr>
      <w:del w:id="118" w:author="Xing-Dong Yang" w:date="2015-08-31T20:24:00Z">
        <w:r w:rsidDel="00236985">
          <w:delText xml:space="preserve">Empowering daily objects with </w:delText>
        </w:r>
      </w:del>
      <w:del w:id="119" w:author="Xing-Dong Yang" w:date="2015-08-31T20:14:00Z">
        <w:r w:rsidDel="0020298E">
          <w:delText>always-avail</w:delText>
        </w:r>
        <w:r w:rsidR="004A37E7" w:rsidDel="0020298E">
          <w:delText xml:space="preserve">able </w:delText>
        </w:r>
      </w:del>
      <w:del w:id="120" w:author="Xing-Dong Yang" w:date="2015-08-31T20:24:00Z">
        <w:r w:rsidR="004A37E7" w:rsidDel="00236985">
          <w:delText xml:space="preserve">touch input </w:delText>
        </w:r>
      </w:del>
      <w:del w:id="121" w:author="Xing-Dong Yang" w:date="2015-08-31T20:14:00Z">
        <w:r w:rsidR="004A37E7" w:rsidDel="0020298E">
          <w:delText xml:space="preserve">capability </w:delText>
        </w:r>
      </w:del>
      <w:del w:id="122" w:author="Xing-Dong Yang" w:date="2015-08-31T20:24:00Z">
        <w:r w:rsidR="004A37E7" w:rsidDel="00236985">
          <w:delText xml:space="preserve">allows </w:delText>
        </w:r>
      </w:del>
      <w:del w:id="123" w:author="Xing-Dong Yang" w:date="2015-08-31T20:14:00Z">
        <w:r w:rsidR="004A37E7" w:rsidDel="0020298E">
          <w:delText xml:space="preserve">us </w:delText>
        </w:r>
      </w:del>
      <w:del w:id="124" w:author="Xing-Dong Yang" w:date="2015-08-31T20:24:00Z">
        <w:r w:rsidR="004A37E7" w:rsidDel="00236985">
          <w:delText xml:space="preserve">to interact with digital devices via physical surroundings. </w:delText>
        </w:r>
        <w:r w:rsidR="002D7692" w:rsidDel="00236985">
          <w:delText>Most ordinary objects that are reachable,</w:delText>
        </w:r>
        <w:r w:rsidR="004A37E7" w:rsidDel="00236985">
          <w:delText xml:space="preserve"> including walls, tables, </w:delText>
        </w:r>
        <w:r w:rsidR="002D7692" w:rsidDel="00236985">
          <w:delText>cups, pens etc. can be leveraged as tangible input interface.</w:delText>
        </w:r>
      </w:del>
    </w:p>
    <w:p w14:paraId="4D8B1509" w14:textId="77777777" w:rsidR="002D7692" w:rsidRDefault="002D7692" w:rsidP="002378EE">
      <w:pPr>
        <w:spacing w:after="0"/>
      </w:pPr>
      <w:del w:id="125" w:author="Xing-Dong Yang" w:date="2015-08-31T20:41:00Z">
        <w:r w:rsidDel="00DF2B47">
          <w:delText>However, current popular approaches to implement always-available input require either to instrument the environment, or to have specially designed sensor</w:delText>
        </w:r>
        <w:r w:rsidR="00ED485B" w:rsidDel="00DF2B47">
          <w:delText>s</w:delText>
        </w:r>
        <w:r w:rsidDel="00DF2B47">
          <w:delText xml:space="preserve"> on user’s body, which raised the technical burden for ordinary users.</w:delText>
        </w:r>
      </w:del>
    </w:p>
    <w:p w14:paraId="6BB2E1D1" w14:textId="77777777" w:rsidR="00FF4A79" w:rsidRPr="00FA24B8" w:rsidRDefault="00FF4A79" w:rsidP="002378EE">
      <w:pPr>
        <w:spacing w:after="0"/>
        <w:rPr>
          <w:b/>
          <w:i/>
        </w:rPr>
      </w:pPr>
      <w:r w:rsidRPr="00FA24B8">
        <w:rPr>
          <w:b/>
          <w:i/>
        </w:rPr>
        <w:t>[Our solution]</w:t>
      </w:r>
      <w:ins w:id="126" w:author="Xing-Dong Yang" w:date="2015-08-31T20:13:00Z">
        <w:r w:rsidR="0020298E" w:rsidRPr="0020298E">
          <w:rPr>
            <w:rFonts w:hint="eastAsia"/>
          </w:rPr>
          <w:t xml:space="preserve"> </w:t>
        </w:r>
        <w:r w:rsidR="0020298E" w:rsidRPr="0020298E">
          <w:rPr>
            <w:rFonts w:hint="eastAsia"/>
            <w:b/>
            <w:i/>
          </w:rPr>
          <w:t>–</w:t>
        </w:r>
        <w:r w:rsidR="0020298E" w:rsidRPr="0020298E">
          <w:rPr>
            <w:b/>
            <w:i/>
          </w:rPr>
          <w:t xml:space="preserve"> n minutes</w:t>
        </w:r>
      </w:ins>
    </w:p>
    <w:p w14:paraId="4D5B9E46" w14:textId="2491068D" w:rsidR="004623BE" w:rsidRDefault="00CC3367" w:rsidP="004623BE">
      <w:pPr>
        <w:spacing w:after="0"/>
        <w:rPr>
          <w:ins w:id="127" w:author="Xing-Dong Yang" w:date="2015-08-31T21:18:00Z"/>
        </w:rPr>
      </w:pPr>
      <w:ins w:id="128" w:author="Xing-Dong Yang" w:date="2015-08-31T20:47:00Z">
        <w:r>
          <w:t xml:space="preserve">Vidgets </w:t>
        </w:r>
      </w:ins>
      <w:ins w:id="129" w:author="Xing-Dong Yang" w:date="2015-08-31T21:17:00Z">
        <w:r w:rsidR="004623BE">
          <w:t xml:space="preserve">utilizes the </w:t>
        </w:r>
        <w:commentRangeStart w:id="130"/>
        <w:r w:rsidR="004623BE">
          <w:t xml:space="preserve">bumps </w:t>
        </w:r>
      </w:ins>
      <w:commentRangeEnd w:id="130"/>
      <w:r w:rsidR="002378EE">
        <w:rPr>
          <w:rStyle w:val="a3"/>
        </w:rPr>
        <w:commentReference w:id="130"/>
      </w:r>
      <w:ins w:id="131" w:author="Xing-Dong Yang" w:date="2015-08-31T21:17:00Z">
        <w:r w:rsidR="004623BE">
          <w:t>that exist</w:t>
        </w:r>
        <w:del w:id="132" w:author="David Ahlström" w:date="2015-09-01T09:22:00Z">
          <w:r w:rsidR="004623BE" w:rsidDel="000C6E03">
            <w:delText>s</w:delText>
          </w:r>
        </w:del>
        <w:r w:rsidR="004623BE">
          <w:t xml:space="preserve"> </w:t>
        </w:r>
      </w:ins>
      <w:ins w:id="133" w:author="David Ahlström" w:date="2015-09-01T08:28:00Z">
        <w:r w:rsidR="002378EE">
          <w:t xml:space="preserve">on the surfaces or </w:t>
        </w:r>
      </w:ins>
      <w:ins w:id="134" w:author="Xing-Dong Yang" w:date="2015-08-31T21:17:00Z">
        <w:r w:rsidR="004623BE">
          <w:t xml:space="preserve">in the structures of many </w:t>
        </w:r>
        <w:del w:id="135" w:author="David Ahlström" w:date="2015-09-01T08:29:00Z">
          <w:r w:rsidR="004623BE" w:rsidDel="002378EE">
            <w:delText xml:space="preserve">daily </w:delText>
          </w:r>
        </w:del>
      </w:ins>
      <w:ins w:id="136" w:author="David Ahlström" w:date="2015-09-01T08:29:00Z">
        <w:r w:rsidR="002378EE">
          <w:t xml:space="preserve">ordinary </w:t>
        </w:r>
      </w:ins>
      <w:ins w:id="137" w:author="Xing-Dong Yang" w:date="2015-08-31T21:17:00Z">
        <w:r w:rsidR="004623BE">
          <w:t>objects</w:t>
        </w:r>
      </w:ins>
      <w:ins w:id="138" w:author="David Ahlström" w:date="2015-09-01T08:30:00Z">
        <w:r w:rsidR="002378EE">
          <w:t>.</w:t>
        </w:r>
      </w:ins>
      <w:ins w:id="139" w:author="Xing-Dong Yang" w:date="2015-08-31T21:18:00Z">
        <w:r w:rsidR="004623BE">
          <w:t xml:space="preserve"> </w:t>
        </w:r>
        <w:del w:id="140" w:author="David Ahlström" w:date="2015-09-01T08:30:00Z">
          <w:r w:rsidR="004623BE" w:rsidDel="002378EE">
            <w:delText>and</w:delText>
          </w:r>
        </w:del>
      </w:ins>
      <w:ins w:id="141" w:author="David Ahlström" w:date="2015-09-01T08:30:00Z">
        <w:r w:rsidR="002378EE">
          <w:t>The</w:t>
        </w:r>
      </w:ins>
      <w:ins w:id="142" w:author="Xing-Dong Yang" w:date="2015-08-31T21:18:00Z">
        <w:r w:rsidR="004623BE">
          <w:t xml:space="preserve"> </w:t>
        </w:r>
      </w:ins>
      <w:ins w:id="143" w:author="David Ahlström" w:date="2015-09-01T08:30:00Z">
        <w:r w:rsidR="002378EE">
          <w:t xml:space="preserve">system </w:t>
        </w:r>
      </w:ins>
      <w:ins w:id="144" w:author="Xing-Dong Yang" w:date="2015-08-31T21:18:00Z">
        <w:del w:id="145" w:author="David Ahlström" w:date="2015-09-01T08:29:00Z">
          <w:r w:rsidR="004623BE" w:rsidDel="002378EE">
            <w:delText>allows touch</w:delText>
          </w:r>
        </w:del>
      </w:ins>
      <w:ins w:id="146" w:author="Xing-Dong Yang" w:date="2015-08-31T21:19:00Z">
        <w:del w:id="147" w:author="David Ahlström" w:date="2015-09-01T08:29:00Z">
          <w:r w:rsidR="009D4D74" w:rsidDel="002378EE">
            <w:delText xml:space="preserve"> on the object</w:delText>
          </w:r>
        </w:del>
      </w:ins>
      <w:ins w:id="148" w:author="Xing-Dong Yang" w:date="2015-08-31T21:18:00Z">
        <w:del w:id="149" w:author="David Ahlström" w:date="2015-09-01T08:29:00Z">
          <w:r w:rsidR="004623BE" w:rsidDel="002378EE">
            <w:delText xml:space="preserve"> to be sensed</w:delText>
          </w:r>
        </w:del>
      </w:ins>
      <w:ins w:id="150" w:author="David Ahlström" w:date="2015-09-01T08:29:00Z">
        <w:r w:rsidR="002378EE">
          <w:t>recognizes</w:t>
        </w:r>
      </w:ins>
      <w:ins w:id="151" w:author="Xing-Dong Yang" w:date="2015-08-31T21:18:00Z">
        <w:r w:rsidR="004623BE">
          <w:t xml:space="preserve"> when the finger swipes across </w:t>
        </w:r>
        <w:del w:id="152" w:author="David Ahlström" w:date="2015-09-01T08:30:00Z">
          <w:r w:rsidR="004623BE" w:rsidDel="002378EE">
            <w:delText>these</w:delText>
          </w:r>
        </w:del>
      </w:ins>
      <w:ins w:id="153" w:author="David Ahlström" w:date="2015-09-01T08:30:00Z">
        <w:r w:rsidR="002378EE">
          <w:t>such</w:t>
        </w:r>
      </w:ins>
      <w:ins w:id="154" w:author="Xing-Dong Yang" w:date="2015-08-31T21:18:00Z">
        <w:r w:rsidR="004623BE">
          <w:t xml:space="preserve"> </w:t>
        </w:r>
        <w:del w:id="155" w:author="David Ahlström" w:date="2015-09-01T08:30:00Z">
          <w:r w:rsidR="004623BE" w:rsidDel="002378EE">
            <w:delText xml:space="preserve">natural </w:delText>
          </w:r>
        </w:del>
        <w:r w:rsidR="004623BE">
          <w:t>bump</w:t>
        </w:r>
      </w:ins>
      <w:ins w:id="156" w:author="David Ahlström" w:date="2015-09-01T08:31:00Z">
        <w:r w:rsidR="00DC55B5">
          <w:t>y</w:t>
        </w:r>
        <w:r w:rsidR="002378EE">
          <w:t xml:space="preserve"> surfaces</w:t>
        </w:r>
        <w:r w:rsidR="00DC55B5">
          <w:t>, only</w:t>
        </w:r>
      </w:ins>
      <w:ins w:id="157" w:author="Xing-Dong Yang" w:date="2015-08-31T21:18:00Z">
        <w:del w:id="158" w:author="David Ahlström" w:date="2015-09-01T08:31:00Z">
          <w:r w:rsidR="004623BE" w:rsidDel="002378EE">
            <w:delText>s</w:delText>
          </w:r>
        </w:del>
        <w:r w:rsidR="004623BE">
          <w:t xml:space="preserve"> using </w:t>
        </w:r>
        <w:del w:id="159" w:author="David Ahlström" w:date="2015-09-01T08:35:00Z">
          <w:r w:rsidR="004623BE" w:rsidDel="00DC55B5">
            <w:delText>the</w:delText>
          </w:r>
        </w:del>
      </w:ins>
      <w:ins w:id="160" w:author="David Ahlström" w:date="2015-09-01T08:35:00Z">
        <w:r w:rsidR="00DC55B5">
          <w:t>an</w:t>
        </w:r>
      </w:ins>
      <w:ins w:id="161" w:author="Xing-Dong Yang" w:date="2015-08-31T21:18:00Z">
        <w:r w:rsidR="004623BE">
          <w:t xml:space="preserve"> </w:t>
        </w:r>
      </w:ins>
      <w:ins w:id="162" w:author="David Ahlström" w:date="2015-09-01T08:31:00Z">
        <w:r w:rsidR="00DC55B5">
          <w:t xml:space="preserve">inertia measurement unit </w:t>
        </w:r>
      </w:ins>
      <w:ins w:id="163" w:author="David Ahlström" w:date="2015-09-01T08:35:00Z">
        <w:r w:rsidR="00DC55B5">
          <w:t xml:space="preserve">such as those </w:t>
        </w:r>
      </w:ins>
      <w:ins w:id="164" w:author="David Ahlström" w:date="2015-09-01T08:32:00Z">
        <w:r w:rsidR="00DC55B5">
          <w:t xml:space="preserve">build into </w:t>
        </w:r>
      </w:ins>
      <w:ins w:id="165" w:author="Xing-Dong Yang" w:date="2015-08-31T21:18:00Z">
        <w:del w:id="166" w:author="David Ahlström" w:date="2015-09-01T08:31:00Z">
          <w:r w:rsidR="004623BE" w:rsidDel="00DC55B5">
            <w:delText>IMU</w:delText>
          </w:r>
        </w:del>
        <w:del w:id="167" w:author="David Ahlström" w:date="2015-09-01T08:35:00Z">
          <w:r w:rsidR="004623BE" w:rsidDel="00DC55B5">
            <w:delText xml:space="preserve"> sensor in the </w:delText>
          </w:r>
        </w:del>
        <w:r w:rsidR="004623BE">
          <w:t>existing finger or wrist worn smart devices.</w:t>
        </w:r>
      </w:ins>
    </w:p>
    <w:p w14:paraId="0D0F74EE" w14:textId="32C8941B" w:rsidR="00CC3367" w:rsidRDefault="00CC3367" w:rsidP="002378EE">
      <w:pPr>
        <w:spacing w:after="0"/>
        <w:rPr>
          <w:ins w:id="168" w:author="Xing-Dong Yang" w:date="2015-08-31T20:47:00Z"/>
        </w:rPr>
      </w:pPr>
      <w:ins w:id="169" w:author="Xing-Dong Yang" w:date="2015-08-31T20:49:00Z">
        <w:r>
          <w:t xml:space="preserve">[pause to show </w:t>
        </w:r>
      </w:ins>
      <w:ins w:id="170" w:author="Xing-Dong Yang" w:date="2015-08-31T20:51:00Z">
        <w:r>
          <w:t>the raw sensing data when the finger swipes on a natural bump</w:t>
        </w:r>
      </w:ins>
      <w:ins w:id="171" w:author="Xing-Dong Yang" w:date="2015-08-31T20:49:00Z">
        <w:r>
          <w:t>]</w:t>
        </w:r>
      </w:ins>
    </w:p>
    <w:p w14:paraId="25057520" w14:textId="77777777" w:rsidR="00CC3367" w:rsidRDefault="00CC3367" w:rsidP="002378EE">
      <w:pPr>
        <w:spacing w:after="0"/>
        <w:rPr>
          <w:ins w:id="172" w:author="Xing-Dong Yang" w:date="2015-08-31T20:47:00Z"/>
        </w:rPr>
      </w:pPr>
    </w:p>
    <w:p w14:paraId="5D6B1BF9" w14:textId="77777777" w:rsidR="00CC3367" w:rsidRDefault="000B5101" w:rsidP="002378EE">
      <w:pPr>
        <w:spacing w:after="0"/>
      </w:pPr>
      <w:del w:id="173" w:author="Xing-Dong Yang" w:date="2015-08-31T20:54:00Z">
        <w:r w:rsidDel="00AD1AAB">
          <w:delText xml:space="preserve">We propose to use existing and emerging smart devices that are worn on users’ hand with motion sensors embedded, such as smart watches, wristbands and smart rings. </w:delText>
        </w:r>
      </w:del>
    </w:p>
    <w:p w14:paraId="711D0701" w14:textId="77777777" w:rsidR="00FF4A79" w:rsidRPr="00FA24B8" w:rsidRDefault="00FF4A79" w:rsidP="002378EE">
      <w:pPr>
        <w:spacing w:after="0"/>
        <w:rPr>
          <w:b/>
          <w:i/>
        </w:rPr>
      </w:pPr>
      <w:r w:rsidRPr="00FA24B8">
        <w:rPr>
          <w:b/>
          <w:i/>
        </w:rPr>
        <w:t>[Show how it works]</w:t>
      </w:r>
      <w:ins w:id="174" w:author="Xing-Dong Yang" w:date="2015-08-31T20:13:00Z">
        <w:r w:rsidR="0020298E" w:rsidRPr="0020298E">
          <w:rPr>
            <w:rFonts w:hint="eastAsia"/>
          </w:rPr>
          <w:t xml:space="preserve"> </w:t>
        </w:r>
        <w:r w:rsidR="0020298E" w:rsidRPr="0020298E">
          <w:rPr>
            <w:rFonts w:hint="eastAsia"/>
            <w:b/>
            <w:i/>
          </w:rPr>
          <w:t>–</w:t>
        </w:r>
        <w:r w:rsidR="0020298E" w:rsidRPr="0020298E">
          <w:rPr>
            <w:b/>
            <w:i/>
          </w:rPr>
          <w:t xml:space="preserve"> n minutes?</w:t>
        </w:r>
      </w:ins>
    </w:p>
    <w:p w14:paraId="00195676" w14:textId="069FCB02" w:rsidR="00F12902" w:rsidRDefault="00655FCA" w:rsidP="002378EE">
      <w:pPr>
        <w:spacing w:after="0"/>
        <w:rPr>
          <w:ins w:id="175" w:author="Xing-Dong Yang" w:date="2015-08-31T21:05:00Z"/>
        </w:rPr>
      </w:pPr>
      <w:ins w:id="176" w:author="Xing-Dong Yang" w:date="2015-08-31T21:03:00Z">
        <w:r>
          <w:t xml:space="preserve">When the </w:t>
        </w:r>
      </w:ins>
      <w:ins w:id="177" w:author="David Ahlström" w:date="2015-09-01T08:36:00Z">
        <w:r w:rsidR="00F778EE">
          <w:t xml:space="preserve">user’s </w:t>
        </w:r>
      </w:ins>
      <w:ins w:id="178" w:author="Xing-Dong Yang" w:date="2015-08-31T21:03:00Z">
        <w:r>
          <w:t xml:space="preserve">finger </w:t>
        </w:r>
      </w:ins>
      <w:ins w:id="179" w:author="David Ahlström" w:date="2015-09-01T08:36:00Z">
        <w:r w:rsidR="00F778EE">
          <w:t>swipes a</w:t>
        </w:r>
      </w:ins>
      <w:ins w:id="180" w:author="Xing-Dong Yang" w:date="2015-08-31T21:03:00Z">
        <w:r>
          <w:t>cross</w:t>
        </w:r>
        <w:del w:id="181" w:author="David Ahlström" w:date="2015-09-01T08:36:00Z">
          <w:r w:rsidDel="00F778EE">
            <w:delText>es</w:delText>
          </w:r>
        </w:del>
        <w:r>
          <w:t xml:space="preserve"> the bump</w:t>
        </w:r>
      </w:ins>
      <w:ins w:id="182" w:author="David Ahlström" w:date="2015-09-01T08:36:00Z">
        <w:r w:rsidR="00F778EE">
          <w:t>y</w:t>
        </w:r>
      </w:ins>
      <w:ins w:id="183" w:author="Xing-Dong Yang" w:date="2015-08-31T21:03:00Z">
        <w:r>
          <w:t xml:space="preserve"> </w:t>
        </w:r>
      </w:ins>
      <w:ins w:id="184" w:author="David Ahlström" w:date="2015-09-01T08:36:00Z">
        <w:r w:rsidR="00F778EE">
          <w:t xml:space="preserve">surface </w:t>
        </w:r>
      </w:ins>
      <w:ins w:id="185" w:author="Xing-Dong Yang" w:date="2015-08-31T21:03:00Z">
        <w:r>
          <w:t>of an object, a mechanical vib</w:t>
        </w:r>
      </w:ins>
      <w:ins w:id="186" w:author="Xing-Dong Yang" w:date="2015-08-31T21:04:00Z">
        <w:r>
          <w:t xml:space="preserve">ration </w:t>
        </w:r>
        <w:del w:id="187" w:author="David Ahlström" w:date="2015-08-31T22:52:00Z">
          <w:r w:rsidDel="00283A07">
            <w:delText>was</w:delText>
          </w:r>
        </w:del>
      </w:ins>
      <w:ins w:id="188" w:author="David Ahlström" w:date="2015-08-31T22:52:00Z">
        <w:r w:rsidR="00283A07">
          <w:t>is</w:t>
        </w:r>
      </w:ins>
      <w:ins w:id="189" w:author="Xing-Dong Yang" w:date="2015-08-31T21:04:00Z">
        <w:r>
          <w:t xml:space="preserve"> generated that can be sensed by the IMU sensor and uniquely labelled </w:t>
        </w:r>
      </w:ins>
      <w:ins w:id="190" w:author="Xing-Dong Yang" w:date="2015-08-31T21:06:00Z">
        <w:r>
          <w:t>for object identification</w:t>
        </w:r>
      </w:ins>
      <w:ins w:id="191" w:author="Xing-Dong Yang" w:date="2015-08-31T21:05:00Z">
        <w:r>
          <w:t>.</w:t>
        </w:r>
      </w:ins>
    </w:p>
    <w:p w14:paraId="0FA77AC6" w14:textId="53CBE35B" w:rsidR="00655FCA" w:rsidRDefault="00655FCA" w:rsidP="002378EE">
      <w:pPr>
        <w:spacing w:after="0"/>
        <w:rPr>
          <w:ins w:id="192" w:author="Xing-Dong Yang" w:date="2015-08-31T21:02:00Z"/>
        </w:rPr>
      </w:pPr>
      <w:ins w:id="193" w:author="Xing-Dong Yang" w:date="2015-08-31T21:05:00Z">
        <w:r>
          <w:t>[pause to show uniquely identify different natural bumps</w:t>
        </w:r>
      </w:ins>
      <w:ins w:id="194" w:author="Xing-Dong Yang" w:date="2015-08-31T21:08:00Z">
        <w:r w:rsidR="00215165">
          <w:t xml:space="preserve"> – show the system can identify table, </w:t>
        </w:r>
      </w:ins>
      <w:ins w:id="195" w:author="Xing-Dong Yang" w:date="2015-08-31T21:09:00Z">
        <w:r w:rsidR="00215165">
          <w:t>keyboard</w:t>
        </w:r>
      </w:ins>
      <w:ins w:id="196" w:author="Xing-Dong Yang" w:date="2015-08-31T21:08:00Z">
        <w:r w:rsidR="00215165">
          <w:t xml:space="preserve">, </w:t>
        </w:r>
      </w:ins>
      <w:ins w:id="197" w:author="Xing-Dong Yang" w:date="2015-08-31T21:09:00Z">
        <w:r w:rsidR="00215165">
          <w:t>etc</w:t>
        </w:r>
      </w:ins>
      <w:ins w:id="198" w:author="Xing-Dong Yang" w:date="2015-08-31T21:05:00Z">
        <w:r>
          <w:t>]</w:t>
        </w:r>
      </w:ins>
    </w:p>
    <w:p w14:paraId="5EA8477A" w14:textId="11B2C3E4" w:rsidR="00F12902" w:rsidRDefault="00F12902" w:rsidP="002378EE">
      <w:pPr>
        <w:spacing w:after="0"/>
        <w:rPr>
          <w:ins w:id="199" w:author="Xing-Dong Yang" w:date="2015-08-31T21:06:00Z"/>
        </w:rPr>
      </w:pPr>
    </w:p>
    <w:p w14:paraId="42F5BCF5" w14:textId="212156BF" w:rsidR="00623D19" w:rsidRDefault="00623D19" w:rsidP="002378EE">
      <w:pPr>
        <w:spacing w:after="0"/>
        <w:rPr>
          <w:ins w:id="200" w:author="Xing-Dong Yang" w:date="2015-08-31T21:12:00Z"/>
        </w:rPr>
      </w:pPr>
      <w:ins w:id="201" w:author="Xing-Dong Yang" w:date="2015-08-31T21:09:00Z">
        <w:del w:id="202" w:author="David Ahlström" w:date="2015-09-01T08:40:00Z">
          <w:r w:rsidDel="00F778EE">
            <w:delText>The</w:delText>
          </w:r>
        </w:del>
      </w:ins>
      <w:ins w:id="203" w:author="David Ahlström" w:date="2015-09-01T08:40:00Z">
        <w:r w:rsidR="00F778EE">
          <w:t>A</w:t>
        </w:r>
      </w:ins>
      <w:ins w:id="204" w:author="Xing-Dong Yang" w:date="2015-08-31T21:09:00Z">
        <w:r>
          <w:t xml:space="preserve"> user</w:t>
        </w:r>
        <w:del w:id="205" w:author="David Ahlström" w:date="2015-09-01T08:40:00Z">
          <w:r w:rsidDel="00F778EE">
            <w:delText>s</w:delText>
          </w:r>
        </w:del>
        <w:r>
          <w:t xml:space="preserve"> can also 3D print </w:t>
        </w:r>
        <w:del w:id="206" w:author="David Ahlström" w:date="2015-09-01T08:40:00Z">
          <w:r w:rsidDel="00F778EE">
            <w:delText>their</w:delText>
          </w:r>
        </w:del>
      </w:ins>
      <w:ins w:id="207" w:author="David Ahlström" w:date="2015-09-01T08:40:00Z">
        <w:r w:rsidR="00F778EE">
          <w:t>her</w:t>
        </w:r>
      </w:ins>
      <w:ins w:id="208" w:author="Xing-Dong Yang" w:date="2015-08-31T21:09:00Z">
        <w:r>
          <w:t xml:space="preserve"> own </w:t>
        </w:r>
      </w:ins>
      <w:ins w:id="209" w:author="Xing-Dong Yang" w:date="2015-08-31T21:10:00Z">
        <w:r>
          <w:t>bump</w:t>
        </w:r>
      </w:ins>
      <w:ins w:id="210" w:author="David Ahlström" w:date="2015-09-01T08:40:00Z">
        <w:r w:rsidR="00F778EE">
          <w:t>y surfaces</w:t>
        </w:r>
      </w:ins>
      <w:ins w:id="211" w:author="Xing-Dong Yang" w:date="2015-08-31T21:10:00Z">
        <w:del w:id="212" w:author="David Ahlström" w:date="2015-09-01T08:40:00Z">
          <w:r w:rsidDel="00F778EE">
            <w:delText>s</w:delText>
          </w:r>
        </w:del>
      </w:ins>
      <w:ins w:id="213" w:author="Xing-Dong Yang" w:date="2015-08-31T21:09:00Z">
        <w:r>
          <w:t xml:space="preserve"> to enhance the recognition capability </w:t>
        </w:r>
      </w:ins>
      <w:ins w:id="214" w:author="David Ahlström" w:date="2015-09-01T08:40:00Z">
        <w:r w:rsidR="00F778EE">
          <w:t xml:space="preserve">and flexibility </w:t>
        </w:r>
      </w:ins>
      <w:ins w:id="215" w:author="Xing-Dong Yang" w:date="2015-08-31T21:09:00Z">
        <w:r>
          <w:t>of V</w:t>
        </w:r>
      </w:ins>
      <w:ins w:id="216" w:author="Xing-Dong Yang" w:date="2015-08-31T21:10:00Z">
        <w:r>
          <w:t xml:space="preserve">idgets </w:t>
        </w:r>
      </w:ins>
    </w:p>
    <w:p w14:paraId="6DCA9987" w14:textId="08DC539C" w:rsidR="00655FCA" w:rsidRDefault="00623D19" w:rsidP="002378EE">
      <w:pPr>
        <w:spacing w:after="0"/>
        <w:rPr>
          <w:ins w:id="217" w:author="Xing-Dong Yang" w:date="2015-08-31T21:11:00Z"/>
        </w:rPr>
      </w:pPr>
      <w:ins w:id="218" w:author="Xing-Dong Yang" w:date="2015-08-31T21:10:00Z">
        <w:r>
          <w:t xml:space="preserve">[show finger swipe across a number of different </w:t>
        </w:r>
      </w:ins>
      <w:ins w:id="219" w:author="Xing-Dong Yang" w:date="2015-08-31T21:31:00Z">
        <w:r w:rsidR="006534AE">
          <w:t>synthetic</w:t>
        </w:r>
      </w:ins>
      <w:ins w:id="220" w:author="Xing-Dong Yang" w:date="2015-08-31T21:10:00Z">
        <w:r>
          <w:t xml:space="preserve"> bumps and show the system can differentiate </w:t>
        </w:r>
        <w:commentRangeStart w:id="221"/>
        <w:r>
          <w:t>them</w:t>
        </w:r>
      </w:ins>
      <w:commentRangeEnd w:id="221"/>
      <w:r w:rsidR="00F93FC9">
        <w:rPr>
          <w:rStyle w:val="a3"/>
        </w:rPr>
        <w:commentReference w:id="221"/>
      </w:r>
      <w:ins w:id="222" w:author="Xing-Dong Yang" w:date="2015-08-31T21:12:00Z">
        <w:r>
          <w:t>, e.g. bump1, bump2, etc</w:t>
        </w:r>
      </w:ins>
      <w:ins w:id="223" w:author="Xing-Dong Yang" w:date="2015-08-31T21:10:00Z">
        <w:r>
          <w:t>]</w:t>
        </w:r>
      </w:ins>
    </w:p>
    <w:p w14:paraId="42393B4E" w14:textId="77777777" w:rsidR="00623D19" w:rsidRDefault="00623D19" w:rsidP="002378EE">
      <w:pPr>
        <w:spacing w:after="0"/>
        <w:rPr>
          <w:ins w:id="224" w:author="Xing-Dong Yang" w:date="2015-08-31T21:11:00Z"/>
        </w:rPr>
      </w:pPr>
    </w:p>
    <w:p w14:paraId="4A664F6D" w14:textId="3CF913F8" w:rsidR="00623D19" w:rsidRDefault="00623D19" w:rsidP="002378EE">
      <w:pPr>
        <w:spacing w:after="0"/>
        <w:rPr>
          <w:ins w:id="225" w:author="Xing-Dong Yang" w:date="2015-08-31T21:12:00Z"/>
        </w:rPr>
      </w:pPr>
      <w:ins w:id="226" w:author="Xing-Dong Yang" w:date="2015-08-31T21:11:00Z">
        <w:r>
          <w:t>After the bump</w:t>
        </w:r>
      </w:ins>
      <w:ins w:id="227" w:author="David Ahlström" w:date="2015-09-01T08:43:00Z">
        <w:r w:rsidR="00F27E14">
          <w:t>y surfaces</w:t>
        </w:r>
      </w:ins>
      <w:ins w:id="228" w:author="Xing-Dong Yang" w:date="2015-08-31T21:11:00Z">
        <w:del w:id="229" w:author="David Ahlström" w:date="2015-09-01T08:43:00Z">
          <w:r w:rsidDel="00F27E14">
            <w:delText>s</w:delText>
          </w:r>
        </w:del>
        <w:r>
          <w:t xml:space="preserve"> are printed, the</w:t>
        </w:r>
        <w:del w:id="230" w:author="David Ahlström" w:date="2015-09-01T08:42:00Z">
          <w:r w:rsidDel="00F27E14">
            <w:delText>y</w:delText>
          </w:r>
        </w:del>
      </w:ins>
      <w:ins w:id="231" w:author="David Ahlström" w:date="2015-09-01T08:42:00Z">
        <w:r w:rsidR="00F27E14">
          <w:t xml:space="preserve"> user</w:t>
        </w:r>
      </w:ins>
      <w:ins w:id="232" w:author="Xing-Dong Yang" w:date="2015-08-31T21:11:00Z">
        <w:r>
          <w:t xml:space="preserve"> can </w:t>
        </w:r>
        <w:del w:id="233" w:author="David Ahlström" w:date="2015-09-01T08:42:00Z">
          <w:r w:rsidDel="00F27E14">
            <w:delText xml:space="preserve">be </w:delText>
          </w:r>
        </w:del>
        <w:r>
          <w:t>attach</w:t>
        </w:r>
        <w:del w:id="234" w:author="David Ahlström" w:date="2015-09-01T08:42:00Z">
          <w:r w:rsidDel="00F27E14">
            <w:delText>ed</w:delText>
          </w:r>
        </w:del>
        <w:r>
          <w:t xml:space="preserve"> </w:t>
        </w:r>
      </w:ins>
      <w:ins w:id="235" w:author="David Ahlström" w:date="2015-09-01T08:42:00Z">
        <w:r w:rsidR="00F27E14">
          <w:t xml:space="preserve">them </w:t>
        </w:r>
      </w:ins>
      <w:ins w:id="236" w:author="Xing-Dong Yang" w:date="2015-08-31T21:11:00Z">
        <w:r>
          <w:t xml:space="preserve">to any </w:t>
        </w:r>
      </w:ins>
      <w:ins w:id="237" w:author="David Ahlström" w:date="2015-09-01T08:42:00Z">
        <w:r w:rsidR="00F27E14">
          <w:t xml:space="preserve">suitable </w:t>
        </w:r>
      </w:ins>
      <w:ins w:id="238" w:author="Xing-Dong Yang" w:date="2015-08-31T21:11:00Z">
        <w:r>
          <w:t>object</w:t>
        </w:r>
      </w:ins>
      <w:ins w:id="239" w:author="David Ahlström" w:date="2015-09-01T08:43:00Z">
        <w:r w:rsidR="00F27E14">
          <w:t>s</w:t>
        </w:r>
      </w:ins>
      <w:ins w:id="240" w:author="David Ahlström" w:date="2015-09-01T08:44:00Z">
        <w:r w:rsidR="00F27E14">
          <w:t xml:space="preserve"> and assign the desired functionality </w:t>
        </w:r>
      </w:ins>
      <w:ins w:id="241" w:author="Xing-Dong Yang" w:date="2015-08-31T21:11:00Z">
        <w:del w:id="242" w:author="David Ahlström" w:date="2015-09-01T08:44:00Z">
          <w:r w:rsidDel="00F27E14">
            <w:delText xml:space="preserve"> </w:delText>
          </w:r>
        </w:del>
        <w:r>
          <w:t xml:space="preserve">to enable touch input. </w:t>
        </w:r>
      </w:ins>
    </w:p>
    <w:p w14:paraId="6B7F8FA3" w14:textId="6C77C2AD" w:rsidR="00623D19" w:rsidRDefault="00623D19" w:rsidP="002378EE">
      <w:pPr>
        <w:spacing w:after="0"/>
        <w:rPr>
          <w:ins w:id="243" w:author="Xing-Dong Yang" w:date="2015-08-31T21:13:00Z"/>
        </w:rPr>
      </w:pPr>
      <w:ins w:id="244" w:author="Xing-Dong Yang" w:date="2015-08-31T21:12:00Z">
        <w:r>
          <w:t>[pause</w:t>
        </w:r>
      </w:ins>
      <w:ins w:id="245" w:author="Xing-Dong Yang" w:date="2015-08-31T21:13:00Z">
        <w:r>
          <w:t xml:space="preserve"> to show a user can easily instrument the environmental object using the </w:t>
        </w:r>
      </w:ins>
      <w:ins w:id="246" w:author="Xing-Dong Yang" w:date="2015-08-31T21:31:00Z">
        <w:r w:rsidR="006534AE">
          <w:t>synthetic</w:t>
        </w:r>
      </w:ins>
      <w:ins w:id="247" w:author="Xing-Dong Yang" w:date="2015-08-31T21:13:00Z">
        <w:r>
          <w:t xml:space="preserve"> bumps.</w:t>
        </w:r>
      </w:ins>
      <w:ins w:id="248" w:author="Xing-Dong Yang" w:date="2015-08-31T21:12:00Z">
        <w:r>
          <w:t>]</w:t>
        </w:r>
      </w:ins>
    </w:p>
    <w:p w14:paraId="1B573DED" w14:textId="307C2340" w:rsidR="00623D19" w:rsidRDefault="00623D19" w:rsidP="002378EE">
      <w:pPr>
        <w:spacing w:after="0"/>
        <w:rPr>
          <w:ins w:id="249" w:author="Xing-Dong Yang" w:date="2015-08-31T21:09:00Z"/>
        </w:rPr>
      </w:pPr>
      <w:ins w:id="250" w:author="Xing-Dong Yang" w:date="2015-08-31T21:13:00Z">
        <w:r>
          <w:t>[</w:t>
        </w:r>
      </w:ins>
      <w:ins w:id="251" w:author="Xing-Dong Yang" w:date="2015-08-31T21:14:00Z">
        <w:r>
          <w:t xml:space="preserve">monitor shows ‘table’ when the user swipes on the printed bump attached to the table and ‘draw’ when the </w:t>
        </w:r>
      </w:ins>
      <w:ins w:id="252" w:author="Xing-Dong Yang" w:date="2015-08-31T21:15:00Z">
        <w:r>
          <w:t>user swipes on the natural bump of the draw handle</w:t>
        </w:r>
      </w:ins>
      <w:ins w:id="253" w:author="Xing-Dong Yang" w:date="2015-08-31T21:13:00Z">
        <w:r>
          <w:t>]</w:t>
        </w:r>
      </w:ins>
    </w:p>
    <w:p w14:paraId="1DCE50E4" w14:textId="77777777" w:rsidR="00623D19" w:rsidRDefault="00623D19" w:rsidP="002378EE">
      <w:pPr>
        <w:spacing w:after="0"/>
        <w:rPr>
          <w:ins w:id="254" w:author="Xing-Dong Yang" w:date="2015-08-31T20:57:00Z"/>
        </w:rPr>
      </w:pPr>
    </w:p>
    <w:p w14:paraId="43A9D65D" w14:textId="43ED7D2B" w:rsidR="00F12902" w:rsidDel="00655FCA" w:rsidRDefault="000B5101" w:rsidP="002378EE">
      <w:pPr>
        <w:spacing w:after="0"/>
        <w:rPr>
          <w:del w:id="255" w:author="Xing-Dong Yang" w:date="2015-08-31T21:05:00Z"/>
        </w:rPr>
      </w:pPr>
      <w:del w:id="256" w:author="Xing-Dong Yang" w:date="2015-08-31T21:05:00Z">
        <w:r w:rsidDel="00655FCA">
          <w:delText>We demonstrate that a motion sensor worn on the wrist or on a finger can accurately detect the distinctive vibrations that occur when a finger swipes over different surface profiles.</w:delText>
        </w:r>
      </w:del>
    </w:p>
    <w:p w14:paraId="59AB179C" w14:textId="38B277E4" w:rsidR="00ED485B" w:rsidDel="00623D19" w:rsidRDefault="00ED485B" w:rsidP="002378EE">
      <w:pPr>
        <w:spacing w:after="0"/>
        <w:rPr>
          <w:del w:id="257" w:author="Xing-Dong Yang" w:date="2015-08-31T21:15:00Z"/>
        </w:rPr>
      </w:pPr>
      <w:del w:id="258" w:author="Xing-Dong Yang" w:date="2015-08-31T21:15:00Z">
        <w:r w:rsidDel="00623D19">
          <w:delText xml:space="preserve">Besides working with our daily surroundings, we introduce Vidgets, </w:delText>
        </w:r>
        <w:r w:rsidR="0071305A" w:rsidDel="00623D19">
          <w:delText xml:space="preserve">low-cost </w:delText>
        </w:r>
        <w:r w:rsidDel="00623D19">
          <w:delText>3D printed swipe widgets consisting a number of carefully-designed bumps on its surface that are used to generate unique and recognizable patterns of mechanical vibrations on user’s finger during a swipe motion.</w:delText>
        </w:r>
      </w:del>
    </w:p>
    <w:p w14:paraId="3C09D3A0" w14:textId="0F4D4E6E" w:rsidR="00AD1AAB" w:rsidRDefault="004A3DD6" w:rsidP="002378EE">
      <w:pPr>
        <w:spacing w:after="0"/>
      </w:pPr>
      <w:del w:id="259" w:author="Xing-Dong Yang" w:date="2015-08-31T21:15:00Z">
        <w:r w:rsidDel="00623D19">
          <w:delText>(</w:delText>
        </w:r>
        <w:r w:rsidR="00FF4A79" w:rsidDel="00623D19">
          <w:delText>Our work is different with existing methods, especially acoustic based approaches, in the ways that: 1</w:delText>
        </w:r>
        <w:r w:rsidR="00FF4A79" w:rsidRPr="00FF4A79" w:rsidDel="00623D19">
          <w:rPr>
            <w:vertAlign w:val="superscript"/>
          </w:rPr>
          <w:delText>st</w:delText>
        </w:r>
        <w:r w:rsidR="00FF4A79" w:rsidDel="00623D19">
          <w:delText xml:space="preserve">, </w:delText>
        </w:r>
        <w:r w:rsidDel="00623D19">
          <w:delText>users do not need to wear ad-hoc sensors but using existing smart devices. 2</w:delText>
        </w:r>
        <w:r w:rsidRPr="004A3DD6" w:rsidDel="00623D19">
          <w:rPr>
            <w:vertAlign w:val="superscript"/>
          </w:rPr>
          <w:delText>nd</w:delText>
        </w:r>
        <w:r w:rsidDel="00623D19">
          <w:delText xml:space="preserve">, users can interact via either natural surroundings, or instrumented surroundings with </w:delText>
        </w:r>
        <w:r w:rsidR="0071305A" w:rsidDel="00623D19">
          <w:delText xml:space="preserve">synthetic </w:delText>
        </w:r>
        <w:r w:rsidDel="00623D19">
          <w:delText>widgets at low cost.</w:delText>
        </w:r>
        <w:r w:rsidR="00E56C86" w:rsidDel="00623D19">
          <w:delText xml:space="preserve"> 3</w:delText>
        </w:r>
        <w:r w:rsidR="00E56C86" w:rsidRPr="00E56C86" w:rsidDel="00623D19">
          <w:rPr>
            <w:vertAlign w:val="superscript"/>
          </w:rPr>
          <w:delText>rd</w:delText>
        </w:r>
        <w:r w:rsidR="00E56C86" w:rsidDel="00623D19">
          <w:delText>, our approach is less power consuming and more noise resistant.</w:delText>
        </w:r>
        <w:r w:rsidR="00440585" w:rsidDel="00623D19">
          <w:delText xml:space="preserve"> 4</w:delText>
        </w:r>
        <w:r w:rsidR="00440585" w:rsidRPr="00440585" w:rsidDel="00623D19">
          <w:rPr>
            <w:vertAlign w:val="superscript"/>
          </w:rPr>
          <w:delText>th</w:delText>
        </w:r>
        <w:r w:rsidR="00440585" w:rsidDel="00623D19">
          <w:delText>, a same Videget can be used in different ways under various context.</w:delText>
        </w:r>
        <w:r w:rsidDel="00623D19">
          <w:delText>)</w:delText>
        </w:r>
      </w:del>
    </w:p>
    <w:p w14:paraId="600880A8" w14:textId="77777777" w:rsidR="00ED485B" w:rsidRPr="00FA24B8" w:rsidRDefault="00FF4A79" w:rsidP="002378EE">
      <w:pPr>
        <w:spacing w:after="0"/>
        <w:rPr>
          <w:b/>
          <w:i/>
        </w:rPr>
      </w:pPr>
      <w:r w:rsidRPr="00FA24B8">
        <w:rPr>
          <w:b/>
          <w:i/>
        </w:rPr>
        <w:lastRenderedPageBreak/>
        <w:t>[Use scenarios]</w:t>
      </w:r>
      <w:ins w:id="260" w:author="Xing-Dong Yang" w:date="2015-08-31T20:13:00Z">
        <w:r w:rsidR="0020298E" w:rsidRPr="0020298E">
          <w:rPr>
            <w:rFonts w:hint="eastAsia"/>
          </w:rPr>
          <w:t xml:space="preserve"> </w:t>
        </w:r>
        <w:r w:rsidR="0020298E" w:rsidRPr="0020298E">
          <w:rPr>
            <w:rFonts w:hint="eastAsia"/>
            <w:b/>
            <w:i/>
          </w:rPr>
          <w:t>–</w:t>
        </w:r>
        <w:r w:rsidR="0020298E" w:rsidRPr="0020298E">
          <w:rPr>
            <w:b/>
            <w:i/>
          </w:rPr>
          <w:t xml:space="preserve"> n minutes?</w:t>
        </w:r>
      </w:ins>
    </w:p>
    <w:p w14:paraId="1072344E" w14:textId="77777777" w:rsidR="00BD755E" w:rsidRDefault="009D2897" w:rsidP="002378EE">
      <w:pPr>
        <w:spacing w:after="0"/>
        <w:rPr>
          <w:ins w:id="261" w:author="Xing-Dong Yang" w:date="2015-08-31T21:21:00Z"/>
        </w:rPr>
      </w:pPr>
      <w:r>
        <w:t xml:space="preserve">[1] </w:t>
      </w:r>
      <w:del w:id="262" w:author="Xing-Dong Yang" w:date="2015-08-31T21:20:00Z">
        <w:r w:rsidR="00FA24B8" w:rsidDel="00BD755E">
          <w:delText xml:space="preserve">We instrument </w:delText>
        </w:r>
        <w:r w:rsidR="00055A73" w:rsidDel="00BD755E">
          <w:delText>our prototype system to a loca</w:delText>
        </w:r>
      </w:del>
      <w:ins w:id="263" w:author="Xing-Dong Yang" w:date="2015-08-31T21:20:00Z">
        <w:r w:rsidR="00BD755E">
          <w:t>Vidgets can be deployed in</w:t>
        </w:r>
      </w:ins>
      <w:del w:id="264" w:author="Xing-Dong Yang" w:date="2015-08-31T21:20:00Z">
        <w:r w:rsidR="00055A73" w:rsidDel="00BD755E">
          <w:delText>l</w:delText>
        </w:r>
      </w:del>
      <w:ins w:id="265" w:author="Xing-Dong Yang" w:date="2015-08-31T21:20:00Z">
        <w:r w:rsidR="00BD755E">
          <w:t xml:space="preserve"> children’s</w:t>
        </w:r>
      </w:ins>
      <w:r w:rsidR="00055A73">
        <w:t xml:space="preserve"> museum where children </w:t>
      </w:r>
      <w:del w:id="266" w:author="Xing-Dong Yang" w:date="2015-08-31T21:21:00Z">
        <w:r w:rsidR="00055A73" w:rsidDel="00BD755E">
          <w:delText>are able to</w:delText>
        </w:r>
      </w:del>
      <w:ins w:id="267" w:author="Xing-Dong Yang" w:date="2015-08-31T21:21:00Z">
        <w:r w:rsidR="00BD755E">
          <w:t>can</w:t>
        </w:r>
      </w:ins>
      <w:r w:rsidR="00055A73">
        <w:t xml:space="preserve"> swipe </w:t>
      </w:r>
      <w:del w:id="268" w:author="Xing-Dong Yang" w:date="2015-08-31T21:21:00Z">
        <w:r w:rsidR="00055A73" w:rsidDel="00BD755E">
          <w:delText xml:space="preserve">their fingers </w:delText>
        </w:r>
      </w:del>
      <w:r w:rsidR="00055A73">
        <w:t xml:space="preserve">on surfaces of </w:t>
      </w:r>
      <w:del w:id="269" w:author="Xing-Dong Yang" w:date="2015-08-31T21:21:00Z">
        <w:r w:rsidR="00055A73" w:rsidDel="00BD755E">
          <w:delText>exhibiting objects</w:delText>
        </w:r>
      </w:del>
      <w:ins w:id="270" w:author="Xing-Dong Yang" w:date="2015-08-31T21:21:00Z">
        <w:r w:rsidR="00BD755E">
          <w:t>the exhibitions</w:t>
        </w:r>
      </w:ins>
      <w:del w:id="271" w:author="Xing-Dong Yang" w:date="2015-08-31T21:21:00Z">
        <w:r w:rsidR="00055A73" w:rsidDel="00BD755E">
          <w:delText>, such as shells</w:delText>
        </w:r>
      </w:del>
      <w:r w:rsidR="00055A73">
        <w:t>.</w:t>
      </w:r>
    </w:p>
    <w:p w14:paraId="0545D9F2" w14:textId="77777777" w:rsidR="00BD755E" w:rsidRDefault="00BD755E" w:rsidP="002378EE">
      <w:pPr>
        <w:spacing w:after="0"/>
        <w:rPr>
          <w:ins w:id="272" w:author="Xing-Dong Yang" w:date="2015-08-31T21:21:00Z"/>
        </w:rPr>
      </w:pPr>
      <w:ins w:id="273" w:author="Xing-Dong Yang" w:date="2015-08-31T21:21:00Z">
        <w:r>
          <w:t>[pause to show ]</w:t>
        </w:r>
      </w:ins>
    </w:p>
    <w:p w14:paraId="2EBCB447" w14:textId="77777777" w:rsidR="00BD755E" w:rsidRDefault="00BD755E" w:rsidP="002378EE">
      <w:pPr>
        <w:spacing w:after="0"/>
        <w:rPr>
          <w:ins w:id="274" w:author="Xing-Dong Yang" w:date="2015-08-31T21:22:00Z"/>
        </w:rPr>
      </w:pPr>
    </w:p>
    <w:p w14:paraId="27957F76" w14:textId="01452844" w:rsidR="00BD755E" w:rsidRDefault="00BD755E" w:rsidP="002378EE">
      <w:pPr>
        <w:spacing w:after="0"/>
        <w:rPr>
          <w:ins w:id="275" w:author="Xing-Dong Yang" w:date="2015-08-31T21:22:00Z"/>
        </w:rPr>
      </w:pPr>
      <w:ins w:id="276" w:author="Xing-Dong Yang" w:date="2015-08-31T21:22:00Z">
        <w:r>
          <w:t>Swiping on the different parts of the shell plays diffe</w:t>
        </w:r>
        <w:r w:rsidR="003114E2">
          <w:t>rent videos for detailed explana</w:t>
        </w:r>
      </w:ins>
      <w:ins w:id="277" w:author="Xing-Dong Yang" w:date="2015-08-31T21:23:00Z">
        <w:r w:rsidR="003114E2">
          <w:t xml:space="preserve">tion. </w:t>
        </w:r>
      </w:ins>
    </w:p>
    <w:p w14:paraId="16B5D26B" w14:textId="61430A1E" w:rsidR="00BD755E" w:rsidRDefault="003114E2" w:rsidP="002378EE">
      <w:pPr>
        <w:spacing w:after="0"/>
        <w:rPr>
          <w:ins w:id="278" w:author="Xing-Dong Yang" w:date="2015-08-31T21:21:00Z"/>
        </w:rPr>
      </w:pPr>
      <w:ins w:id="279" w:author="Xing-Dong Yang" w:date="2015-08-31T21:23:00Z">
        <w:r>
          <w:t>[pause to show]</w:t>
        </w:r>
      </w:ins>
      <w:del w:id="280" w:author="Xing-Dong Yang" w:date="2015-08-31T21:21:00Z">
        <w:r w:rsidR="00055A73" w:rsidDel="00BD755E">
          <w:delText xml:space="preserve"> </w:delText>
        </w:r>
      </w:del>
    </w:p>
    <w:p w14:paraId="53B85366" w14:textId="02B87848" w:rsidR="00623D19" w:rsidRDefault="00055A73" w:rsidP="002378EE">
      <w:pPr>
        <w:spacing w:after="0"/>
      </w:pPr>
      <w:del w:id="281" w:author="Xing-Dong Yang" w:date="2015-08-31T21:23:00Z">
        <w:r w:rsidDel="003114E2">
          <w:delText>They can feel them and view related educational videos, which will be played automatically when pre-encoded swipes are detected on the children’s smart watches or rings.</w:delText>
        </w:r>
      </w:del>
    </w:p>
    <w:p w14:paraId="2E7AFF4F" w14:textId="01CBF7F0" w:rsidR="006534AE" w:rsidRDefault="009D2897" w:rsidP="002378EE">
      <w:pPr>
        <w:spacing w:after="0"/>
        <w:rPr>
          <w:ins w:id="282" w:author="Xing-Dong Yang" w:date="2015-08-31T21:29:00Z"/>
        </w:rPr>
      </w:pPr>
      <w:r>
        <w:t xml:space="preserve">[2] </w:t>
      </w:r>
      <w:del w:id="283" w:author="Xing-Dong Yang" w:date="2015-08-31T21:27:00Z">
        <w:r w:rsidR="00055A73" w:rsidDel="006534AE">
          <w:delText xml:space="preserve">Our system can also benefit kitchen environment while we are preparing food. </w:delText>
        </w:r>
      </w:del>
      <w:ins w:id="284" w:author="Xing-Dong Yang" w:date="2015-08-31T21:27:00Z">
        <w:r w:rsidR="006534AE">
          <w:t xml:space="preserve">At home, a user can </w:t>
        </w:r>
      </w:ins>
      <w:ins w:id="285" w:author="Xing-Dong Yang" w:date="2015-08-31T21:28:00Z">
        <w:r w:rsidR="006534AE">
          <w:t xml:space="preserve">swipe the edge of a cutting board </w:t>
        </w:r>
      </w:ins>
      <w:del w:id="286" w:author="Xing-Dong Yang" w:date="2015-08-31T21:28:00Z">
        <w:r w:rsidR="00055A73" w:rsidDel="006534AE">
          <w:delText>To</w:delText>
        </w:r>
      </w:del>
      <w:ins w:id="287" w:author="Xing-Dong Yang" w:date="2015-08-31T21:28:00Z">
        <w:r w:rsidR="006534AE">
          <w:t xml:space="preserve">to open </w:t>
        </w:r>
        <w:del w:id="288" w:author="David Ahlström" w:date="2015-09-01T08:54:00Z">
          <w:r w:rsidR="006534AE" w:rsidDel="0036198B">
            <w:delText>his/her</w:delText>
          </w:r>
        </w:del>
      </w:ins>
      <w:ins w:id="289" w:author="David Ahlström" w:date="2015-09-01T08:54:00Z">
        <w:r w:rsidR="0036198B">
          <w:t>the</w:t>
        </w:r>
      </w:ins>
      <w:ins w:id="290" w:author="Xing-Dong Yang" w:date="2015-08-31T21:28:00Z">
        <w:r w:rsidR="006534AE">
          <w:t xml:space="preserve"> favorite</w:t>
        </w:r>
      </w:ins>
      <w:r w:rsidR="00055A73">
        <w:t xml:space="preserve"> </w:t>
      </w:r>
      <w:del w:id="291" w:author="Xing-Dong Yang" w:date="2015-08-31T21:28:00Z">
        <w:r w:rsidR="00055A73" w:rsidDel="006534AE">
          <w:delText xml:space="preserve">turn the page of </w:delText>
        </w:r>
      </w:del>
      <w:r w:rsidR="00055A73">
        <w:t xml:space="preserve">recipe book </w:t>
      </w:r>
      <w:del w:id="292" w:author="Xing-Dong Yang" w:date="2015-08-31T21:30:00Z">
        <w:r w:rsidR="00055A73" w:rsidDel="006534AE">
          <w:delText xml:space="preserve">shown </w:delText>
        </w:r>
      </w:del>
      <w:r w:rsidR="00055A73">
        <w:t>on a tablet</w:t>
      </w:r>
      <w:del w:id="293" w:author="Xing-Dong Yang" w:date="2015-08-31T21:29:00Z">
        <w:r w:rsidR="00055A73" w:rsidDel="006534AE">
          <w:delText xml:space="preserve">, </w:delText>
        </w:r>
        <w:r w:rsidR="0071305A" w:rsidDel="006534AE">
          <w:delText>we just need to swipe on the edge of chopping board</w:delText>
        </w:r>
      </w:del>
      <w:r w:rsidR="0071305A">
        <w:t xml:space="preserve">. </w:t>
      </w:r>
    </w:p>
    <w:p w14:paraId="7E9ED239" w14:textId="77777777" w:rsidR="006534AE" w:rsidRDefault="006534AE" w:rsidP="002378EE">
      <w:pPr>
        <w:spacing w:after="0"/>
        <w:rPr>
          <w:ins w:id="294" w:author="Xing-Dong Yang" w:date="2015-08-31T21:29:00Z"/>
        </w:rPr>
      </w:pPr>
      <w:ins w:id="295" w:author="Xing-Dong Yang" w:date="2015-08-31T21:29:00Z">
        <w:r>
          <w:t>[pause to show]</w:t>
        </w:r>
      </w:ins>
    </w:p>
    <w:p w14:paraId="0B596F60" w14:textId="77777777" w:rsidR="006534AE" w:rsidRDefault="006534AE" w:rsidP="002378EE">
      <w:pPr>
        <w:spacing w:after="0"/>
        <w:rPr>
          <w:ins w:id="296" w:author="David Ahlström" w:date="2015-09-01T09:09:00Z"/>
        </w:rPr>
      </w:pPr>
    </w:p>
    <w:p w14:paraId="3DA12A39" w14:textId="0EEDE5D0" w:rsidR="000B3258" w:rsidRDefault="00B428DE" w:rsidP="002378EE">
      <w:pPr>
        <w:spacing w:after="0"/>
        <w:rPr>
          <w:ins w:id="297" w:author="David Ahlström" w:date="2015-09-01T09:09:00Z"/>
        </w:rPr>
      </w:pPr>
      <w:ins w:id="298" w:author="David Ahlström" w:date="2015-09-01T09:11:00Z">
        <w:r>
          <w:t>In the kitchen, w</w:t>
        </w:r>
      </w:ins>
      <w:ins w:id="299" w:author="David Ahlström" w:date="2015-09-01T09:09:00Z">
        <w:r w:rsidR="000B3258">
          <w:t>hile cooking, a user can swipe the edge of the cutting board to flip pages in the digital recipe book on a tablet (</w:t>
        </w:r>
      </w:ins>
      <w:ins w:id="300" w:author="David Ahlström" w:date="2015-09-01T09:10:00Z">
        <w:r w:rsidR="000B3258">
          <w:t>show cooking with dirty hands... show flipping forward, then swiping in the other direction flipping back again</w:t>
        </w:r>
      </w:ins>
      <w:ins w:id="301" w:author="David Ahlström" w:date="2015-09-01T09:09:00Z">
        <w:r w:rsidR="000B3258">
          <w:t>)</w:t>
        </w:r>
      </w:ins>
    </w:p>
    <w:p w14:paraId="063A1868" w14:textId="77777777" w:rsidR="000B3258" w:rsidRDefault="000B3258" w:rsidP="002378EE">
      <w:pPr>
        <w:spacing w:after="0"/>
        <w:rPr>
          <w:ins w:id="302" w:author="David Ahlström" w:date="2015-09-01T09:11:00Z"/>
        </w:rPr>
      </w:pPr>
    </w:p>
    <w:p w14:paraId="3B9D507D" w14:textId="77777777" w:rsidR="00B428DE" w:rsidRDefault="00B428DE" w:rsidP="002378EE">
      <w:pPr>
        <w:spacing w:after="0"/>
        <w:rPr>
          <w:ins w:id="303" w:author="David Ahlström" w:date="2015-09-01T09:12:00Z"/>
        </w:rPr>
      </w:pPr>
      <w:ins w:id="304" w:author="David Ahlström" w:date="2015-09-01T09:11:00Z">
        <w:r>
          <w:t>Afterwards, while cleaning up, the user</w:t>
        </w:r>
      </w:ins>
      <w:ins w:id="305" w:author="David Ahlström" w:date="2015-09-01T09:12:00Z">
        <w:r>
          <w:t xml:space="preserve"> can</w:t>
        </w:r>
      </w:ins>
      <w:ins w:id="306" w:author="David Ahlström" w:date="2015-09-01T09:11:00Z">
        <w:r>
          <w:t xml:space="preserve"> </w:t>
        </w:r>
      </w:ins>
      <w:ins w:id="307" w:author="David Ahlström" w:date="2015-09-01T09:12:00Z">
        <w:r>
          <w:t xml:space="preserve">comfortably </w:t>
        </w:r>
      </w:ins>
      <w:ins w:id="308" w:author="David Ahlström" w:date="2015-09-01T09:11:00Z">
        <w:r>
          <w:t>zap through the channels on the TV set</w:t>
        </w:r>
      </w:ins>
    </w:p>
    <w:p w14:paraId="63DC9F8B" w14:textId="77777777" w:rsidR="00B428DE" w:rsidRDefault="00B428DE" w:rsidP="002378EE">
      <w:pPr>
        <w:spacing w:after="0"/>
        <w:rPr>
          <w:ins w:id="309" w:author="David Ahlström" w:date="2015-09-01T09:13:00Z"/>
        </w:rPr>
      </w:pPr>
      <w:ins w:id="310" w:author="David Ahlström" w:date="2015-09-01T09:12:00Z">
        <w:r>
          <w:t>(</w:t>
        </w:r>
      </w:ins>
      <w:ins w:id="311" w:author="David Ahlström" w:date="2015-09-01T09:13:00Z">
        <w:r>
          <w:t>show doing the dishes with wet hands, swiping on the plate holder to quickly zap through channels. Or perhaps, stick to the tablet, now cleaning up doing the dishes the user watches a movie on the tablet. Need to pause the movie, swipes the drying rack to pause, then comes back into picture and swipes again to start the movie...</w:t>
        </w:r>
      </w:ins>
    </w:p>
    <w:p w14:paraId="1CB52A54" w14:textId="21E17F93" w:rsidR="000B3258" w:rsidRDefault="000B3258" w:rsidP="002378EE">
      <w:pPr>
        <w:spacing w:after="0"/>
        <w:rPr>
          <w:ins w:id="312" w:author="Xing-Dong Yang" w:date="2015-08-31T21:29:00Z"/>
        </w:rPr>
      </w:pPr>
      <w:ins w:id="313" w:author="David Ahlström" w:date="2015-09-01T09:11:00Z">
        <w:r>
          <w:t xml:space="preserve"> </w:t>
        </w:r>
      </w:ins>
    </w:p>
    <w:p w14:paraId="3EF9154A" w14:textId="4C6977BE" w:rsidR="006534AE" w:rsidRDefault="006534AE" w:rsidP="002378EE">
      <w:pPr>
        <w:spacing w:after="0"/>
        <w:rPr>
          <w:ins w:id="314" w:author="Xing-Dong Yang" w:date="2015-08-31T21:30:00Z"/>
        </w:rPr>
      </w:pPr>
      <w:ins w:id="315" w:author="Xing-Dong Yang" w:date="2015-08-31T21:30:00Z">
        <w:del w:id="316" w:author="David Ahlström" w:date="2015-08-31T22:50:00Z">
          <w:r w:rsidDel="00283A07">
            <w:delText>S/</w:delText>
          </w:r>
        </w:del>
      </w:ins>
      <w:del w:id="317" w:author="David Ahlström" w:date="2015-08-31T22:50:00Z">
        <w:r w:rsidR="0071305A" w:rsidDel="00283A07">
          <w:delText xml:space="preserve">We </w:delText>
        </w:r>
      </w:del>
      <w:ins w:id="318" w:author="Xing-Dong Yang" w:date="2015-08-31T21:30:00Z">
        <w:del w:id="319" w:author="David Ahlström" w:date="2015-08-31T22:50:00Z">
          <w:r w:rsidDel="00283A07">
            <w:delText>He</w:delText>
          </w:r>
        </w:del>
      </w:ins>
      <w:ins w:id="320" w:author="David Ahlström" w:date="2015-08-31T22:50:00Z">
        <w:r w:rsidR="00283A07">
          <w:t>The user</w:t>
        </w:r>
      </w:ins>
      <w:ins w:id="321" w:author="Xing-Dong Yang" w:date="2015-08-31T21:30:00Z">
        <w:r>
          <w:t xml:space="preserve"> </w:t>
        </w:r>
      </w:ins>
      <w:r w:rsidR="0071305A">
        <w:t>can also switch channels of TV by swiping on plate h</w:t>
      </w:r>
      <w:commentRangeStart w:id="322"/>
      <w:r w:rsidR="0071305A">
        <w:t>older</w:t>
      </w:r>
      <w:commentRangeEnd w:id="322"/>
      <w:r w:rsidR="0036198B">
        <w:rPr>
          <w:rStyle w:val="a3"/>
        </w:rPr>
        <w:commentReference w:id="322"/>
      </w:r>
      <w:r w:rsidR="0071305A">
        <w:t xml:space="preserve">. </w:t>
      </w:r>
    </w:p>
    <w:p w14:paraId="4BF06906" w14:textId="68DFE734" w:rsidR="006534AE" w:rsidRDefault="006534AE" w:rsidP="002378EE">
      <w:pPr>
        <w:spacing w:after="0"/>
        <w:rPr>
          <w:ins w:id="323" w:author="Xing-Dong Yang" w:date="2015-08-31T21:31:00Z"/>
        </w:rPr>
      </w:pPr>
      <w:ins w:id="324" w:author="Xing-Dong Yang" w:date="2015-08-31T21:30:00Z">
        <w:r>
          <w:t xml:space="preserve">[pause to </w:t>
        </w:r>
      </w:ins>
      <w:ins w:id="325" w:author="Xing-Dong Yang" w:date="2015-08-31T21:31:00Z">
        <w:r>
          <w:t>show</w:t>
        </w:r>
      </w:ins>
      <w:ins w:id="326" w:author="Xing-Dong Yang" w:date="2015-08-31T21:30:00Z">
        <w:r>
          <w:t>]</w:t>
        </w:r>
      </w:ins>
    </w:p>
    <w:p w14:paraId="09E4951F" w14:textId="77777777" w:rsidR="006534AE" w:rsidRDefault="006534AE" w:rsidP="002378EE">
      <w:pPr>
        <w:spacing w:after="0"/>
        <w:rPr>
          <w:ins w:id="327" w:author="Xing-Dong Yang" w:date="2015-08-31T21:30:00Z"/>
        </w:rPr>
      </w:pPr>
    </w:p>
    <w:p w14:paraId="375FA6D0" w14:textId="156061B0" w:rsidR="000C2877" w:rsidRDefault="006534AE" w:rsidP="002378EE">
      <w:pPr>
        <w:spacing w:after="0"/>
        <w:rPr>
          <w:ins w:id="328" w:author="Xing-Dong Yang" w:date="2015-08-31T21:37:00Z"/>
        </w:rPr>
      </w:pPr>
      <w:ins w:id="329" w:author="Xing-Dong Yang" w:date="2015-08-31T21:31:00Z">
        <w:r>
          <w:t xml:space="preserve">Swiping </w:t>
        </w:r>
      </w:ins>
      <w:del w:id="330" w:author="Xing-Dong Yang" w:date="2015-08-31T21:32:00Z">
        <w:r w:rsidR="0071305A" w:rsidDel="00D60BC3">
          <w:delText xml:space="preserve">Using </w:delText>
        </w:r>
      </w:del>
      <w:ins w:id="331" w:author="Xing-Dong Yang" w:date="2015-08-31T21:32:00Z">
        <w:r w:rsidR="00D60BC3">
          <w:t xml:space="preserve">the </w:t>
        </w:r>
      </w:ins>
      <w:commentRangeStart w:id="332"/>
      <w:r w:rsidR="0071305A">
        <w:t>synthetic</w:t>
      </w:r>
      <w:commentRangeEnd w:id="332"/>
      <w:r w:rsidR="000755DE">
        <w:rPr>
          <w:rStyle w:val="a3"/>
        </w:rPr>
        <w:commentReference w:id="332"/>
      </w:r>
      <w:r w:rsidR="0071305A">
        <w:t xml:space="preserve"> </w:t>
      </w:r>
      <w:r w:rsidR="00C06807">
        <w:t>stripes</w:t>
      </w:r>
      <w:r w:rsidR="0071305A">
        <w:t xml:space="preserve"> </w:t>
      </w:r>
      <w:del w:id="333" w:author="Xing-Dong Yang" w:date="2015-08-31T21:32:00Z">
        <w:r w:rsidR="0071305A" w:rsidDel="00D60BC3">
          <w:delText>attached to</w:delText>
        </w:r>
      </w:del>
      <w:ins w:id="334" w:author="Xing-Dong Yang" w:date="2015-08-31T21:32:00Z">
        <w:r w:rsidR="00D60BC3">
          <w:t>on the</w:t>
        </w:r>
      </w:ins>
      <w:r w:rsidR="0071305A">
        <w:t xml:space="preserve"> food </w:t>
      </w:r>
      <w:commentRangeStart w:id="335"/>
      <w:r w:rsidR="0071305A">
        <w:t>bags</w:t>
      </w:r>
      <w:commentRangeEnd w:id="335"/>
      <w:r w:rsidR="00283A07">
        <w:rPr>
          <w:rStyle w:val="a3"/>
        </w:rPr>
        <w:commentReference w:id="335"/>
      </w:r>
      <w:ins w:id="336" w:author="Xing-Dong Yang" w:date="2015-08-31T21:32:00Z">
        <w:r w:rsidR="00D60BC3">
          <w:t xml:space="preserve"> quickly add</w:t>
        </w:r>
      </w:ins>
      <w:ins w:id="337" w:author="David Ahlström" w:date="2015-08-31T22:50:00Z">
        <w:r w:rsidR="00283A07">
          <w:t>s</w:t>
        </w:r>
      </w:ins>
      <w:ins w:id="338" w:author="Xing-Dong Yang" w:date="2015-08-31T21:32:00Z">
        <w:r w:rsidR="00D60BC3">
          <w:t xml:space="preserve"> the calories consumption to the user’s mobile </w:t>
        </w:r>
        <w:commentRangeStart w:id="339"/>
        <w:r w:rsidR="00D60BC3">
          <w:t>app</w:t>
        </w:r>
      </w:ins>
      <w:commentRangeEnd w:id="339"/>
      <w:r w:rsidR="00283A07">
        <w:rPr>
          <w:rStyle w:val="a3"/>
        </w:rPr>
        <w:commentReference w:id="339"/>
      </w:r>
      <w:ins w:id="340" w:author="Xing-Dong Yang" w:date="2015-08-31T21:32:00Z">
        <w:r w:rsidR="00D60BC3">
          <w:t>.</w:t>
        </w:r>
      </w:ins>
    </w:p>
    <w:p w14:paraId="4D75E37F" w14:textId="5B832007" w:rsidR="00055A73" w:rsidRDefault="000C2877" w:rsidP="002378EE">
      <w:pPr>
        <w:spacing w:after="0"/>
        <w:rPr>
          <w:ins w:id="341" w:author="Xing-Dong Yang" w:date="2015-08-31T21:15:00Z"/>
        </w:rPr>
      </w:pPr>
      <w:ins w:id="342" w:author="Xing-Dong Yang" w:date="2015-08-31T21:37:00Z">
        <w:r>
          <w:t>[pause to show]</w:t>
        </w:r>
      </w:ins>
      <w:del w:id="343" w:author="Xing-Dong Yang" w:date="2015-08-31T21:32:00Z">
        <w:r w:rsidR="0071305A" w:rsidDel="00D60BC3">
          <w:delText>, we can examine the calories of the food.</w:delText>
        </w:r>
      </w:del>
    </w:p>
    <w:p w14:paraId="351E1918" w14:textId="77777777" w:rsidR="00623D19" w:rsidRDefault="00623D19" w:rsidP="002378EE">
      <w:pPr>
        <w:spacing w:after="0"/>
      </w:pPr>
    </w:p>
    <w:p w14:paraId="3EA569D6" w14:textId="7B621950" w:rsidR="00320F40" w:rsidRDefault="009D2897" w:rsidP="002378EE">
      <w:pPr>
        <w:spacing w:after="0"/>
        <w:rPr>
          <w:ins w:id="344" w:author="Xing-Dong Yang" w:date="2015-08-31T21:15:00Z"/>
        </w:rPr>
      </w:pPr>
      <w:r>
        <w:t xml:space="preserve">[3] </w:t>
      </w:r>
      <w:commentRangeStart w:id="345"/>
      <w:r w:rsidR="005A631B">
        <w:t xml:space="preserve">Synthetic widgets can also be used for stylus interactions. </w:t>
      </w:r>
      <w:ins w:id="346" w:author="Teng Han" w:date="2015-09-01T13:52:00Z">
        <w:r w:rsidR="007E2A5F">
          <w:t xml:space="preserve"> A dentist uses a surgery </w:t>
        </w:r>
      </w:ins>
      <w:ins w:id="347" w:author="Teng Han" w:date="2015-09-01T13:53:00Z">
        <w:r w:rsidR="007E2A5F">
          <w:t>tool with three stripes attached. When operating, the dentist can swipe on the stripes to control the view of monitor that displays X-ray images of the patient</w:t>
        </w:r>
      </w:ins>
      <w:ins w:id="348" w:author="Teng Han" w:date="2015-09-01T13:54:00Z">
        <w:r w:rsidR="007E2A5F">
          <w:t>’s teeth.</w:t>
        </w:r>
      </w:ins>
      <w:bookmarkStart w:id="349" w:name="_GoBack"/>
      <w:bookmarkEnd w:id="349"/>
      <w:del w:id="350" w:author="Teng Han" w:date="2015-09-01T13:52:00Z">
        <w:r w:rsidR="005A631B" w:rsidDel="007E2A5F">
          <w:delText xml:space="preserve">A user is using drawing app on </w:delText>
        </w:r>
        <w:r w:rsidR="00AE147D" w:rsidDel="007E2A5F">
          <w:delText>a</w:delText>
        </w:r>
        <w:r w:rsidR="005A631B" w:rsidDel="007E2A5F">
          <w:delText xml:space="preserve"> tabletop, he can quickly activate menus or functions by swiping on </w:delText>
        </w:r>
        <w:r w:rsidR="00AA1869" w:rsidDel="007E2A5F">
          <w:delText>stripes</w:delText>
        </w:r>
        <w:r w:rsidR="005A631B" w:rsidDel="007E2A5F">
          <w:delText xml:space="preserve"> that are attached to the pen</w:delText>
        </w:r>
        <w:r w:rsidR="00B23BF8" w:rsidDel="007E2A5F">
          <w:delText>, without using the menus that are laid in corn</w:delText>
        </w:r>
        <w:r w:rsidR="00EE5884" w:rsidDel="007E2A5F">
          <w:delText>e</w:delText>
        </w:r>
        <w:r w:rsidR="00B23BF8" w:rsidDel="007E2A5F">
          <w:delText>rs</w:delText>
        </w:r>
        <w:r w:rsidR="005A631B" w:rsidDel="007E2A5F">
          <w:delText xml:space="preserve">. </w:delText>
        </w:r>
        <w:r w:rsidR="009B74E5" w:rsidDel="007E2A5F">
          <w:delText>Rotate the pen and swipe on a different widget can trigger a different function</w:delText>
        </w:r>
        <w:commentRangeEnd w:id="345"/>
        <w:r w:rsidR="00D60BC3" w:rsidDel="007E2A5F">
          <w:rPr>
            <w:rStyle w:val="a3"/>
          </w:rPr>
          <w:commentReference w:id="345"/>
        </w:r>
        <w:r w:rsidR="009B74E5" w:rsidDel="007E2A5F">
          <w:delText>.</w:delText>
        </w:r>
      </w:del>
    </w:p>
    <w:p w14:paraId="7DD806A9" w14:textId="77777777" w:rsidR="00623D19" w:rsidRDefault="00623D19" w:rsidP="002378EE">
      <w:pPr>
        <w:spacing w:after="0"/>
      </w:pPr>
    </w:p>
    <w:p w14:paraId="3C8AF501" w14:textId="0E7E04E1" w:rsidR="000504DF" w:rsidRDefault="009D2897" w:rsidP="002378EE">
      <w:pPr>
        <w:spacing w:after="0"/>
        <w:rPr>
          <w:ins w:id="351" w:author="Xing-Dong Yang" w:date="2015-08-31T21:37:00Z"/>
        </w:rPr>
      </w:pPr>
      <w:r>
        <w:t xml:space="preserve">[4] </w:t>
      </w:r>
      <w:del w:id="352" w:author="Xing-Dong Yang" w:date="2015-08-31T21:39:00Z">
        <w:r w:rsidR="006C30E6" w:rsidDel="000504DF">
          <w:delText xml:space="preserve">We also designed several widgets </w:delText>
        </w:r>
        <w:r w:rsidDel="000504DF">
          <w:delText>such as a clip, where users may take a strip with themselves, such</w:delText>
        </w:r>
      </w:del>
      <w:del w:id="353" w:author="Xing-Dong Yang" w:date="2015-08-31T21:38:00Z">
        <w:r w:rsidDel="000504DF">
          <w:delText xml:space="preserve"> as in pockets, on bags, on tables or walls, to either mute phone calls, turn on music volume or switch on and off lights</w:delText>
        </w:r>
      </w:del>
      <w:del w:id="354" w:author="Xing-Dong Yang" w:date="2015-08-31T21:39:00Z">
        <w:r w:rsidDel="000504DF">
          <w:delText>.</w:delText>
        </w:r>
      </w:del>
      <w:ins w:id="355" w:author="Xing-Dong Yang" w:date="2015-08-31T21:36:00Z">
        <w:r w:rsidR="000C2877">
          <w:t xml:space="preserve">Touch input </w:t>
        </w:r>
        <w:commentRangeStart w:id="356"/>
        <w:r w:rsidR="000C2877">
          <w:t xml:space="preserve">on the user’s body </w:t>
        </w:r>
      </w:ins>
      <w:commentRangeEnd w:id="356"/>
      <w:r w:rsidR="001B7E32">
        <w:rPr>
          <w:rStyle w:val="a3"/>
        </w:rPr>
        <w:commentReference w:id="356"/>
      </w:r>
      <w:ins w:id="357" w:author="Xing-Dong Yang" w:date="2015-08-31T21:36:00Z">
        <w:r w:rsidR="000C2877">
          <w:t xml:space="preserve">can be made </w:t>
        </w:r>
      </w:ins>
      <w:ins w:id="358" w:author="Xing-Dong Yang" w:date="2015-08-31T21:37:00Z">
        <w:r w:rsidR="000C2877">
          <w:t xml:space="preserve">possible through clip-on </w:t>
        </w:r>
        <w:r w:rsidR="000504DF">
          <w:t>widgets.</w:t>
        </w:r>
      </w:ins>
    </w:p>
    <w:p w14:paraId="3AED75B4" w14:textId="0F6380E5" w:rsidR="000C2877" w:rsidRDefault="000504DF" w:rsidP="002378EE">
      <w:pPr>
        <w:spacing w:after="0"/>
        <w:rPr>
          <w:ins w:id="359" w:author="Xing-Dong Yang" w:date="2015-08-31T21:15:00Z"/>
        </w:rPr>
      </w:pPr>
      <w:ins w:id="360" w:author="Xing-Dong Yang" w:date="2015-08-31T21:37:00Z">
        <w:r>
          <w:t xml:space="preserve">[show </w:t>
        </w:r>
      </w:ins>
      <w:ins w:id="361" w:author="Xing-Dong Yang" w:date="2015-08-31T21:38:00Z">
        <w:r>
          <w:t>synthetic widgets in pockets, on bags to either mute phone calls, turn on music volume or switch on and off lights</w:t>
        </w:r>
      </w:ins>
      <w:ins w:id="362" w:author="Xing-Dong Yang" w:date="2015-08-31T21:37:00Z">
        <w:r>
          <w:t>]</w:t>
        </w:r>
        <w:r w:rsidR="000C2877">
          <w:t xml:space="preserve"> </w:t>
        </w:r>
      </w:ins>
    </w:p>
    <w:p w14:paraId="060185E1" w14:textId="77777777" w:rsidR="00623D19" w:rsidRDefault="00623D19" w:rsidP="002378EE">
      <w:pPr>
        <w:spacing w:after="0"/>
      </w:pPr>
    </w:p>
    <w:p w14:paraId="0036A10E" w14:textId="7B6A76AB" w:rsidR="00623D19" w:rsidDel="000504DF" w:rsidRDefault="00C81368" w:rsidP="002378EE">
      <w:pPr>
        <w:spacing w:after="0"/>
        <w:rPr>
          <w:del w:id="363" w:author="Xing-Dong Yang" w:date="2015-08-31T21:39:00Z"/>
        </w:rPr>
      </w:pPr>
      <w:del w:id="364" w:author="Xing-Dong Yang" w:date="2015-08-31T21:39:00Z">
        <w:r w:rsidDel="000504DF">
          <w:delText xml:space="preserve">[5] </w:delText>
        </w:r>
        <w:r w:rsidR="009D2897" w:rsidDel="000504DF">
          <w:delText>When synthetic widgets are not accessible, they may just use surrounding objects, like a cable, keyboard, chair, and even their hands.</w:delText>
        </w:r>
      </w:del>
    </w:p>
    <w:p w14:paraId="310BC642" w14:textId="3E3087D8" w:rsidR="009D2897" w:rsidRPr="00FA43BF" w:rsidDel="00945F64" w:rsidRDefault="00C81368" w:rsidP="002378EE">
      <w:pPr>
        <w:spacing w:after="0"/>
        <w:rPr>
          <w:del w:id="365" w:author="Xing-Dong Yang" w:date="2015-08-31T21:40:00Z"/>
          <w:b/>
          <w:i/>
        </w:rPr>
      </w:pPr>
      <w:del w:id="366" w:author="Xing-Dong Yang" w:date="2015-08-31T21:40:00Z">
        <w:r w:rsidRPr="00FA43BF" w:rsidDel="00945F64">
          <w:rPr>
            <w:b/>
            <w:i/>
          </w:rPr>
          <w:delText>[</w:delText>
        </w:r>
      </w:del>
      <w:del w:id="367" w:author="Xing-Dong Yang" w:date="2015-08-31T21:39:00Z">
        <w:r w:rsidRPr="00FA43BF" w:rsidDel="000504DF">
          <w:rPr>
            <w:b/>
            <w:i/>
          </w:rPr>
          <w:delText>End</w:delText>
        </w:r>
      </w:del>
      <w:del w:id="368" w:author="Xing-Dong Yang" w:date="2015-08-31T21:40:00Z">
        <w:r w:rsidRPr="00FA43BF" w:rsidDel="00945F64">
          <w:rPr>
            <w:b/>
            <w:i/>
          </w:rPr>
          <w:delText>]</w:delText>
        </w:r>
        <w:r w:rsidR="009D2897" w:rsidRPr="00FA43BF" w:rsidDel="00945F64">
          <w:rPr>
            <w:b/>
            <w:i/>
          </w:rPr>
          <w:delText xml:space="preserve"> </w:delText>
        </w:r>
      </w:del>
    </w:p>
    <w:p w14:paraId="2BC19291" w14:textId="31DAEC25" w:rsidR="00C81368" w:rsidDel="00945F64" w:rsidRDefault="00C81368" w:rsidP="002378EE">
      <w:pPr>
        <w:spacing w:after="0"/>
        <w:rPr>
          <w:del w:id="369" w:author="Xing-Dong Yang" w:date="2015-08-31T21:40:00Z"/>
        </w:rPr>
      </w:pPr>
      <w:del w:id="370" w:author="Xing-Dong Yang" w:date="2015-08-31T21:40:00Z">
        <w:r w:rsidDel="00945F64">
          <w:delText xml:space="preserve">Our work demonstrate </w:delText>
        </w:r>
        <w:r w:rsidR="009D6AD2" w:rsidDel="00945F64">
          <w:delText>using existing motion sensors wore on user’s hand to empower daily objects with always-available touch input capability.</w:delText>
        </w:r>
      </w:del>
    </w:p>
    <w:p w14:paraId="3C208E2E" w14:textId="77777777" w:rsidR="009B74E5" w:rsidRDefault="009B74E5" w:rsidP="002378EE">
      <w:pPr>
        <w:spacing w:after="0"/>
      </w:pPr>
    </w:p>
    <w:p w14:paraId="47FB5BD1" w14:textId="77777777" w:rsidR="00055A73" w:rsidRDefault="00055A73" w:rsidP="002378EE">
      <w:pPr>
        <w:spacing w:after="0"/>
      </w:pPr>
    </w:p>
    <w:p w14:paraId="10FE4A5A" w14:textId="3A866DE2" w:rsidR="00ED485B" w:rsidRDefault="00B428DE" w:rsidP="002378EE">
      <w:pPr>
        <w:spacing w:after="0"/>
        <w:rPr>
          <w:ins w:id="371" w:author="David Ahlström" w:date="2015-09-01T09:18:00Z"/>
        </w:rPr>
      </w:pPr>
      <w:ins w:id="372" w:author="David Ahlström" w:date="2015-09-01T09:16:00Z">
        <w:r>
          <w:t xml:space="preserve">Another nice scenario would be to show a person in a bedroom, about to go to bed. Then zoom in on his/her smartwatch scrolling through the menu to get to the alarm clock functionality to turn it according to a previously set </w:t>
        </w:r>
      </w:ins>
      <w:ins w:id="373" w:author="David Ahlström" w:date="2015-09-01T09:18:00Z">
        <w:r>
          <w:t xml:space="preserve">“standard wake up time”. This ought to take many screen clicks... Then show a new version of the scene where the user only lays down in the bet, raises the arm and swipes across a decorative bump on the bed to activate the alarm. Then in the morning when the alarm goes on, the user swipes on the same bump to stop the alarm, or on another bump to start snoozing. </w:t>
        </w:r>
      </w:ins>
    </w:p>
    <w:p w14:paraId="75723C76" w14:textId="28604077" w:rsidR="00B428DE" w:rsidRDefault="00B428DE" w:rsidP="002378EE">
      <w:pPr>
        <w:spacing w:after="0"/>
      </w:pPr>
      <w:ins w:id="374" w:author="David Ahlström" w:date="2015-09-01T09:20:00Z">
        <w:r>
          <w:lastRenderedPageBreak/>
          <w:t xml:space="preserve">This would probably require quite a bit of acting and preparation of the stage (including a bed with a bump...), might be </w:t>
        </w:r>
      </w:ins>
      <w:ins w:id="375" w:author="David Ahlström" w:date="2015-09-01T09:21:00Z">
        <w:r w:rsidR="00CA5142">
          <w:t xml:space="preserve">a bit difficult to arrange, but I think it would be a nice </w:t>
        </w:r>
      </w:ins>
      <w:ins w:id="376" w:author="David Ahlström" w:date="2015-09-01T09:22:00Z">
        <w:r w:rsidR="00CA5142">
          <w:t xml:space="preserve">and strong </w:t>
        </w:r>
      </w:ins>
      <w:ins w:id="377" w:author="David Ahlström" w:date="2015-09-01T09:21:00Z">
        <w:r w:rsidR="00CA5142">
          <w:t>application!</w:t>
        </w:r>
      </w:ins>
    </w:p>
    <w:p w14:paraId="067727FB" w14:textId="77777777" w:rsidR="00ED485B" w:rsidRDefault="00ED485B" w:rsidP="002378EE">
      <w:pPr>
        <w:spacing w:after="0"/>
      </w:pPr>
    </w:p>
    <w:sectPr w:rsidR="00ED48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Xing-Dong Yang" w:date="2015-08-31T20:55:00Z" w:initials="XY">
    <w:p w14:paraId="3CCBB0C9" w14:textId="77777777" w:rsidR="00B428DE" w:rsidRDefault="00B428DE">
      <w:pPr>
        <w:pStyle w:val="a4"/>
      </w:pPr>
      <w:r>
        <w:rPr>
          <w:rStyle w:val="a3"/>
        </w:rPr>
        <w:annotationRef/>
      </w:r>
      <w:r>
        <w:rPr>
          <w:noProof/>
        </w:rPr>
        <w:t>Teng, read the sentence by yourself to estimate the time.</w:t>
      </w:r>
    </w:p>
  </w:comment>
  <w:comment w:id="12" w:author="David Ahlström" w:date="2015-08-31T22:34:00Z" w:initials="DA">
    <w:p w14:paraId="6A458CFC" w14:textId="5486BBDA" w:rsidR="00B428DE" w:rsidRDefault="00B428DE">
      <w:pPr>
        <w:pStyle w:val="a4"/>
      </w:pPr>
      <w:r>
        <w:rPr>
          <w:rStyle w:val="a3"/>
        </w:rPr>
        <w:annotationRef/>
      </w:r>
      <w:r>
        <w:t>yes, vidgets is too close to widgets, if in this direction vibgets (for vibration) would be better. However, pourang and i did a brainstorming and ended up with PassTure interaction: PASSive texTURES, which kind of reflects more the “textures” with bumps on objects in the environment. what do you say about this name switch?</w:t>
      </w:r>
    </w:p>
  </w:comment>
  <w:comment w:id="48" w:author="David Ahlström" w:date="2015-09-01T08:03:00Z" w:initials="DA">
    <w:p w14:paraId="119DE79D" w14:textId="0676C32E" w:rsidR="00B428DE" w:rsidRDefault="00B428DE">
      <w:pPr>
        <w:pStyle w:val="a4"/>
      </w:pPr>
      <w:r>
        <w:rPr>
          <w:rStyle w:val="a3"/>
        </w:rPr>
        <w:annotationRef/>
      </w:r>
      <w:r>
        <w:t xml:space="preserve">I would wait with 3D printed bumps for a while... here focusing on objects without the “need to instrument them”. </w:t>
      </w:r>
    </w:p>
  </w:comment>
  <w:comment w:id="75" w:author="David Ahlström" w:date="2015-08-31T22:54:00Z" w:initials="DA">
    <w:p w14:paraId="18C4BCD5" w14:textId="55451D1F" w:rsidR="00B428DE" w:rsidRDefault="00B428DE">
      <w:pPr>
        <w:pStyle w:val="a4"/>
      </w:pPr>
      <w:r>
        <w:rPr>
          <w:rStyle w:val="a3"/>
        </w:rPr>
        <w:annotationRef/>
      </w:r>
      <w:r>
        <w:t>they provide a surface, indeed, but not a bumpy surface that we need...</w:t>
      </w:r>
    </w:p>
  </w:comment>
  <w:comment w:id="114" w:author="David Ahlström" w:date="2015-09-01T08:26:00Z" w:initials="DA">
    <w:p w14:paraId="7C056BA1" w14:textId="548635D6" w:rsidR="00B428DE" w:rsidRDefault="00B428DE">
      <w:pPr>
        <w:pStyle w:val="a4"/>
      </w:pPr>
      <w:r>
        <w:rPr>
          <w:rStyle w:val="a3"/>
        </w:rPr>
        <w:annotationRef/>
      </w:r>
      <w:r>
        <w:t>What existing devices? I would suggest to put this sentense about body worn sensors abit further below.</w:t>
      </w:r>
    </w:p>
  </w:comment>
  <w:comment w:id="130" w:author="David Ahlström" w:date="2015-09-01T08:28:00Z" w:initials="DA">
    <w:p w14:paraId="214BDF70" w14:textId="1A41D86A" w:rsidR="00B428DE" w:rsidRDefault="00B428DE">
      <w:pPr>
        <w:pStyle w:val="a4"/>
      </w:pPr>
      <w:r>
        <w:rPr>
          <w:rStyle w:val="a3"/>
        </w:rPr>
        <w:annotationRef/>
      </w:r>
      <w:r>
        <w:t>should we call them bumps, should we call them "textures"...? see comment above about the name!</w:t>
      </w:r>
    </w:p>
  </w:comment>
  <w:comment w:id="221" w:author="David Ahlström" w:date="2015-09-01T09:24:00Z" w:initials="DA">
    <w:p w14:paraId="751CE111" w14:textId="765E3411" w:rsidR="00F93FC9" w:rsidRDefault="00F93FC9">
      <w:pPr>
        <w:pStyle w:val="a4"/>
      </w:pPr>
      <w:r>
        <w:rPr>
          <w:rStyle w:val="a3"/>
        </w:rPr>
        <w:annotationRef/>
      </w:r>
      <w:r>
        <w:t>I think this is good! Perhaps also show the different vibration patterns that the different bumps produce.</w:t>
      </w:r>
    </w:p>
  </w:comment>
  <w:comment w:id="322" w:author="David Ahlström" w:date="2015-09-01T08:53:00Z" w:initials="DA">
    <w:p w14:paraId="0D2072D2" w14:textId="3B18AF1F" w:rsidR="00B428DE" w:rsidRDefault="00B428DE">
      <w:pPr>
        <w:pStyle w:val="a4"/>
      </w:pPr>
      <w:r>
        <w:rPr>
          <w:rStyle w:val="a3"/>
        </w:rPr>
        <w:annotationRef/>
      </w:r>
      <w:r>
        <w:t xml:space="preserve">Perhaps use the plate holder for </w:t>
      </w:r>
    </w:p>
  </w:comment>
  <w:comment w:id="332" w:author="David Ahlström" w:date="2015-08-31T22:46:00Z" w:initials="DA">
    <w:p w14:paraId="6A55A82B" w14:textId="1C0D8CAB" w:rsidR="00B428DE" w:rsidRDefault="00B428DE">
      <w:pPr>
        <w:pStyle w:val="a4"/>
      </w:pPr>
      <w:r>
        <w:rPr>
          <w:rStyle w:val="a3"/>
        </w:rPr>
        <w:annotationRef/>
      </w:r>
      <w:r>
        <w:t>synthetic: made by chemical synthesis, especially to imitate a natural product... we should avoid synthetic, I think. Could we come up with better words for synthetic and natural bumps?</w:t>
      </w:r>
    </w:p>
  </w:comment>
  <w:comment w:id="335" w:author="David Ahlström" w:date="2015-08-31T22:47:00Z" w:initials="DA">
    <w:p w14:paraId="2DB0C650" w14:textId="2E1F92EC" w:rsidR="00B428DE" w:rsidRDefault="00B428DE">
      <w:pPr>
        <w:pStyle w:val="a4"/>
      </w:pPr>
      <w:r>
        <w:rPr>
          <w:rStyle w:val="a3"/>
        </w:rPr>
        <w:annotationRef/>
      </w:r>
      <w:r>
        <w:t>food container</w:t>
      </w:r>
    </w:p>
  </w:comment>
  <w:comment w:id="339" w:author="David Ahlström" w:date="2015-08-31T22:50:00Z" w:initials="DA">
    <w:p w14:paraId="4DB705B8" w14:textId="083E3285" w:rsidR="00B428DE" w:rsidRDefault="00B428DE">
      <w:pPr>
        <w:pStyle w:val="a4"/>
      </w:pPr>
      <w:r>
        <w:rPr>
          <w:rStyle w:val="a3"/>
        </w:rPr>
        <w:annotationRef/>
      </w:r>
      <w:r>
        <w:t>Here, I assume that the bumps are attached to the container by the producer, not the customer... However, would't this be much like scanning a qr code? well, we sould not need to take out our phone with our dirty hands...</w:t>
      </w:r>
    </w:p>
  </w:comment>
  <w:comment w:id="345" w:author="Xing-Dong Yang" w:date="2015-08-31T21:33:00Z" w:initials="XY">
    <w:p w14:paraId="0D3C7173" w14:textId="433BB3C5" w:rsidR="00B428DE" w:rsidRDefault="00B428DE">
      <w:pPr>
        <w:pStyle w:val="a4"/>
      </w:pPr>
      <w:r>
        <w:rPr>
          <w:rStyle w:val="a3"/>
        </w:rPr>
        <w:annotationRef/>
      </w:r>
      <w:r>
        <w:rPr>
          <w:noProof/>
        </w:rPr>
        <w:t xml:space="preserve">We should avoid instrumenting electronic devices. how about just a regular pencil? </w:t>
      </w:r>
    </w:p>
  </w:comment>
  <w:comment w:id="356" w:author="David Ahlström" w:date="2015-08-31T22:42:00Z" w:initials="DA">
    <w:p w14:paraId="17E52468" w14:textId="23AA4ED0" w:rsidR="00B428DE" w:rsidRDefault="00B428DE">
      <w:pPr>
        <w:pStyle w:val="a4"/>
      </w:pPr>
      <w:r>
        <w:rPr>
          <w:rStyle w:val="a3"/>
        </w:rPr>
        <w:annotationRef/>
      </w:r>
      <w:r>
        <w:t>if it is in the pocket it’s not on the user's body.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CBB0C9" w15:done="0"/>
  <w15:commentEx w15:paraId="6A458CFC" w15:done="0"/>
  <w15:commentEx w15:paraId="119DE79D" w15:done="0"/>
  <w15:commentEx w15:paraId="18C4BCD5" w15:done="0"/>
  <w15:commentEx w15:paraId="7C056BA1" w15:done="0"/>
  <w15:commentEx w15:paraId="214BDF70" w15:done="0"/>
  <w15:commentEx w15:paraId="751CE111" w15:done="0"/>
  <w15:commentEx w15:paraId="0D2072D2" w15:done="0"/>
  <w15:commentEx w15:paraId="6A55A82B" w15:done="0"/>
  <w15:commentEx w15:paraId="2DB0C650" w15:done="0"/>
  <w15:commentEx w15:paraId="4DB705B8" w15:done="0"/>
  <w15:commentEx w15:paraId="0D3C7173" w15:done="0"/>
  <w15:commentEx w15:paraId="17E524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ng-Dong Yang">
    <w15:presenceInfo w15:providerId="None" w15:userId="Xing-Dong Yang"/>
  </w15:person>
  <w15:person w15:author="Teng Han">
    <w15:presenceInfo w15:providerId="Windows Live" w15:userId="38045e58abe51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227"/>
    <w:rsid w:val="000504DF"/>
    <w:rsid w:val="00055A73"/>
    <w:rsid w:val="000755DE"/>
    <w:rsid w:val="000B3258"/>
    <w:rsid w:val="000B5101"/>
    <w:rsid w:val="000C2877"/>
    <w:rsid w:val="000C2904"/>
    <w:rsid w:val="000C6E03"/>
    <w:rsid w:val="001B7E32"/>
    <w:rsid w:val="0020298E"/>
    <w:rsid w:val="00215165"/>
    <w:rsid w:val="00236985"/>
    <w:rsid w:val="002378EE"/>
    <w:rsid w:val="002467A9"/>
    <w:rsid w:val="00283A07"/>
    <w:rsid w:val="002D7692"/>
    <w:rsid w:val="003114E2"/>
    <w:rsid w:val="00320F40"/>
    <w:rsid w:val="003352D2"/>
    <w:rsid w:val="0036198B"/>
    <w:rsid w:val="00397123"/>
    <w:rsid w:val="00434B68"/>
    <w:rsid w:val="00435607"/>
    <w:rsid w:val="00440585"/>
    <w:rsid w:val="004623BE"/>
    <w:rsid w:val="004A37E7"/>
    <w:rsid w:val="004A3DD6"/>
    <w:rsid w:val="004C7031"/>
    <w:rsid w:val="005A631B"/>
    <w:rsid w:val="00623D19"/>
    <w:rsid w:val="006534AE"/>
    <w:rsid w:val="00655FCA"/>
    <w:rsid w:val="006C30E6"/>
    <w:rsid w:val="0071305A"/>
    <w:rsid w:val="007B006E"/>
    <w:rsid w:val="007E2A5F"/>
    <w:rsid w:val="00806B08"/>
    <w:rsid w:val="008D0A40"/>
    <w:rsid w:val="008D55EC"/>
    <w:rsid w:val="00945F64"/>
    <w:rsid w:val="00991626"/>
    <w:rsid w:val="009B74E5"/>
    <w:rsid w:val="009D2897"/>
    <w:rsid w:val="009D4D74"/>
    <w:rsid w:val="009D6AD2"/>
    <w:rsid w:val="009F6D8D"/>
    <w:rsid w:val="00A9685A"/>
    <w:rsid w:val="00AA108B"/>
    <w:rsid w:val="00AA1869"/>
    <w:rsid w:val="00AD1AAB"/>
    <w:rsid w:val="00AE147D"/>
    <w:rsid w:val="00B23BF8"/>
    <w:rsid w:val="00B428DE"/>
    <w:rsid w:val="00BD755E"/>
    <w:rsid w:val="00C01A76"/>
    <w:rsid w:val="00C06807"/>
    <w:rsid w:val="00C81368"/>
    <w:rsid w:val="00CA5142"/>
    <w:rsid w:val="00CC3367"/>
    <w:rsid w:val="00D52AF0"/>
    <w:rsid w:val="00D60BC3"/>
    <w:rsid w:val="00D70038"/>
    <w:rsid w:val="00DC55B5"/>
    <w:rsid w:val="00DF2B47"/>
    <w:rsid w:val="00E44227"/>
    <w:rsid w:val="00E56C86"/>
    <w:rsid w:val="00E7312B"/>
    <w:rsid w:val="00E8124C"/>
    <w:rsid w:val="00ED485B"/>
    <w:rsid w:val="00EE5884"/>
    <w:rsid w:val="00F12902"/>
    <w:rsid w:val="00F27E14"/>
    <w:rsid w:val="00F778EE"/>
    <w:rsid w:val="00F93FC9"/>
    <w:rsid w:val="00FA24B8"/>
    <w:rsid w:val="00FA43BF"/>
    <w:rsid w:val="00FB2BD0"/>
    <w:rsid w:val="00FF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FBFC3"/>
  <w15:docId w15:val="{93BC0B1A-0E55-47E7-AE10-D8973BB0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D1AAB"/>
    <w:rPr>
      <w:sz w:val="16"/>
      <w:szCs w:val="16"/>
    </w:rPr>
  </w:style>
  <w:style w:type="paragraph" w:styleId="a4">
    <w:name w:val="annotation text"/>
    <w:basedOn w:val="a"/>
    <w:link w:val="Char"/>
    <w:uiPriority w:val="99"/>
    <w:semiHidden/>
    <w:unhideWhenUsed/>
    <w:rsid w:val="00AD1AAB"/>
    <w:pPr>
      <w:spacing w:line="240" w:lineRule="auto"/>
    </w:pPr>
    <w:rPr>
      <w:sz w:val="20"/>
      <w:szCs w:val="20"/>
    </w:rPr>
  </w:style>
  <w:style w:type="character" w:customStyle="1" w:styleId="Char">
    <w:name w:val="批注文字 Char"/>
    <w:basedOn w:val="a0"/>
    <w:link w:val="a4"/>
    <w:uiPriority w:val="99"/>
    <w:semiHidden/>
    <w:rsid w:val="00AD1AAB"/>
    <w:rPr>
      <w:sz w:val="20"/>
      <w:szCs w:val="20"/>
    </w:rPr>
  </w:style>
  <w:style w:type="paragraph" w:styleId="a5">
    <w:name w:val="annotation subject"/>
    <w:basedOn w:val="a4"/>
    <w:next w:val="a4"/>
    <w:link w:val="Char0"/>
    <w:uiPriority w:val="99"/>
    <w:semiHidden/>
    <w:unhideWhenUsed/>
    <w:rsid w:val="00AD1AAB"/>
    <w:rPr>
      <w:b/>
      <w:bCs/>
    </w:rPr>
  </w:style>
  <w:style w:type="character" w:customStyle="1" w:styleId="Char0">
    <w:name w:val="批注主题 Char"/>
    <w:basedOn w:val="Char"/>
    <w:link w:val="a5"/>
    <w:uiPriority w:val="99"/>
    <w:semiHidden/>
    <w:rsid w:val="00AD1AAB"/>
    <w:rPr>
      <w:b/>
      <w:bCs/>
      <w:sz w:val="20"/>
      <w:szCs w:val="20"/>
    </w:rPr>
  </w:style>
  <w:style w:type="paragraph" w:styleId="a6">
    <w:name w:val="Revision"/>
    <w:hidden/>
    <w:uiPriority w:val="99"/>
    <w:semiHidden/>
    <w:rsid w:val="00AD1AAB"/>
    <w:pPr>
      <w:spacing w:after="0" w:line="240" w:lineRule="auto"/>
    </w:pPr>
  </w:style>
  <w:style w:type="paragraph" w:styleId="a7">
    <w:name w:val="Balloon Text"/>
    <w:basedOn w:val="a"/>
    <w:link w:val="Char1"/>
    <w:uiPriority w:val="99"/>
    <w:semiHidden/>
    <w:unhideWhenUsed/>
    <w:rsid w:val="00AD1AAB"/>
    <w:pPr>
      <w:spacing w:after="0" w:line="240" w:lineRule="auto"/>
    </w:pPr>
    <w:rPr>
      <w:rFonts w:ascii="Segoe UI" w:hAnsi="Segoe UI" w:cs="Segoe UI"/>
      <w:sz w:val="18"/>
      <w:szCs w:val="18"/>
    </w:rPr>
  </w:style>
  <w:style w:type="character" w:customStyle="1" w:styleId="Char1">
    <w:name w:val="批注框文本 Char"/>
    <w:basedOn w:val="a0"/>
    <w:link w:val="a7"/>
    <w:uiPriority w:val="99"/>
    <w:semiHidden/>
    <w:rsid w:val="00AD1A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Han</dc:creator>
  <cp:keywords/>
  <dc:description/>
  <cp:lastModifiedBy>Teng Han</cp:lastModifiedBy>
  <cp:revision>59</cp:revision>
  <dcterms:created xsi:type="dcterms:W3CDTF">2015-08-31T15:21:00Z</dcterms:created>
  <dcterms:modified xsi:type="dcterms:W3CDTF">2015-09-01T18:54:00Z</dcterms:modified>
</cp:coreProperties>
</file>